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8A3B2" w14:textId="77777777" w:rsidR="005E4384" w:rsidRDefault="005E4384">
      <w:pPr>
        <w:pStyle w:val="NormalWeb"/>
        <w:jc w:val="center"/>
        <w:rPr>
          <w:rFonts w:cs="Arial"/>
          <w:b/>
          <w:bCs/>
          <w:sz w:val="28"/>
          <w:szCs w:val="28"/>
          <w:lang w:eastAsia="en-US"/>
        </w:rPr>
      </w:pPr>
      <w:r>
        <w:rPr>
          <w:rFonts w:cs="Arial"/>
          <w:b/>
          <w:bCs/>
          <w:sz w:val="28"/>
          <w:szCs w:val="28"/>
          <w:lang w:eastAsia="en-US"/>
        </w:rPr>
        <w:t xml:space="preserve"> </w:t>
      </w:r>
      <w:r w:rsidR="005A27DB">
        <w:rPr>
          <w:rFonts w:cs="Arial"/>
          <w:b/>
          <w:bCs/>
          <w:sz w:val="28"/>
          <w:szCs w:val="28"/>
          <w:lang w:eastAsia="en-US"/>
        </w:rPr>
        <w:t xml:space="preserve">Computing </w:t>
      </w:r>
      <w:r w:rsidR="00994F25">
        <w:rPr>
          <w:rFonts w:cs="Arial"/>
          <w:b/>
          <w:bCs/>
          <w:sz w:val="28"/>
          <w:szCs w:val="28"/>
          <w:lang w:eastAsia="en-US"/>
        </w:rPr>
        <w:t>Project</w:t>
      </w:r>
      <w:r>
        <w:rPr>
          <w:rFonts w:cs="Arial"/>
          <w:b/>
          <w:bCs/>
          <w:sz w:val="28"/>
          <w:szCs w:val="28"/>
          <w:lang w:eastAsia="en-US"/>
        </w:rPr>
        <w:t xml:space="preserve"> Proposal</w:t>
      </w:r>
    </w:p>
    <w:p w14:paraId="71ACAD3E" w14:textId="77777777" w:rsidR="00141C58" w:rsidRPr="005C2350" w:rsidRDefault="00141C58" w:rsidP="00240990">
      <w:pPr>
        <w:pStyle w:val="NormalWeb"/>
        <w:rPr>
          <w:b/>
          <w:bCs/>
          <w:lang w:val="en-US" w:eastAsia="en-US"/>
        </w:rPr>
      </w:pPr>
      <w:bookmarkStart w:id="0" w:name="_Toc13389330"/>
      <w:bookmarkStart w:id="1" w:name="_Toc13389333"/>
      <w:bookmarkEnd w:id="0"/>
      <w:bookmarkEnd w:id="1"/>
      <w:r>
        <w:rPr>
          <w:b/>
          <w:bCs/>
          <w:lang w:eastAsia="en-US"/>
        </w:rPr>
        <w:t>Student's Name</w:t>
      </w:r>
      <w:r w:rsidR="00240990">
        <w:rPr>
          <w:b/>
          <w:bCs/>
          <w:lang w:eastAsia="en-US"/>
        </w:rPr>
        <w:t>:</w:t>
      </w:r>
      <w:r>
        <w:rPr>
          <w:b/>
          <w:bCs/>
          <w:lang w:eastAsia="en-US"/>
        </w:rPr>
        <w:t xml:space="preserve"> </w:t>
      </w:r>
      <w:r w:rsidR="005C2350">
        <w:rPr>
          <w:b/>
          <w:bCs/>
          <w:lang w:eastAsia="en-US"/>
        </w:rPr>
        <w:t>Roland Hudson</w:t>
      </w:r>
      <w:r w:rsidR="00240990">
        <w:rPr>
          <w:b/>
          <w:bCs/>
          <w:lang w:eastAsia="en-US"/>
        </w:rPr>
        <w:br/>
      </w:r>
      <w:r w:rsidR="00240990" w:rsidRPr="00240990">
        <w:rPr>
          <w:b/>
          <w:bCs/>
          <w:lang w:eastAsia="en-US"/>
        </w:rPr>
        <w:t xml:space="preserve">Student's Number: </w:t>
      </w:r>
      <w:r w:rsidR="005C2350" w:rsidRPr="005C2350">
        <w:rPr>
          <w:b/>
          <w:bCs/>
          <w:lang w:eastAsia="en-US"/>
        </w:rPr>
        <w:t>H00056278</w:t>
      </w:r>
      <w:r w:rsidR="00240990" w:rsidRPr="00240990">
        <w:rPr>
          <w:b/>
          <w:bCs/>
          <w:lang w:eastAsia="en-US"/>
        </w:rPr>
        <w:br/>
      </w:r>
      <w:r>
        <w:rPr>
          <w:b/>
          <w:bCs/>
          <w:lang w:eastAsia="en-US"/>
        </w:rPr>
        <w:t xml:space="preserve">Student's </w:t>
      </w:r>
      <w:r w:rsidR="00240990">
        <w:rPr>
          <w:b/>
          <w:bCs/>
          <w:lang w:eastAsia="en-US"/>
        </w:rPr>
        <w:t>E</w:t>
      </w:r>
      <w:r>
        <w:rPr>
          <w:b/>
          <w:bCs/>
          <w:lang w:eastAsia="en-US"/>
        </w:rPr>
        <w:t xml:space="preserve">mail </w:t>
      </w:r>
      <w:r w:rsidR="00240990">
        <w:rPr>
          <w:b/>
          <w:bCs/>
          <w:lang w:eastAsia="en-US"/>
        </w:rPr>
        <w:t>A</w:t>
      </w:r>
      <w:r>
        <w:rPr>
          <w:b/>
          <w:bCs/>
          <w:lang w:eastAsia="en-US"/>
        </w:rPr>
        <w:t>ddress:</w:t>
      </w:r>
      <w:r w:rsidR="004739AA">
        <w:rPr>
          <w:b/>
          <w:bCs/>
          <w:lang w:eastAsia="en-US"/>
        </w:rPr>
        <w:t xml:space="preserve"> </w:t>
      </w:r>
      <w:r w:rsidR="005C2350" w:rsidRPr="005C2350">
        <w:rPr>
          <w:i/>
          <w:iCs/>
          <w:lang w:eastAsia="en-US"/>
        </w:rPr>
        <w:t>roland.hudson@online.liverpool.ac.uk</w:t>
      </w:r>
    </w:p>
    <w:p w14:paraId="087F0B9A" w14:textId="77777777" w:rsidR="00572008" w:rsidRDefault="005E4384" w:rsidP="009E7946">
      <w:pPr>
        <w:pStyle w:val="NormalWeb"/>
        <w:rPr>
          <w:i/>
          <w:iCs/>
          <w:lang w:eastAsia="en-US"/>
        </w:rPr>
      </w:pPr>
      <w:bookmarkStart w:id="2" w:name="_Toc13389335"/>
      <w:bookmarkStart w:id="3" w:name="_Toc13390199"/>
      <w:bookmarkStart w:id="4" w:name="_Toc13390449"/>
      <w:bookmarkStart w:id="5" w:name="_Toc13390750"/>
      <w:bookmarkStart w:id="6" w:name="_Toc24009112"/>
      <w:bookmarkStart w:id="7" w:name="_Toc70837410"/>
      <w:r>
        <w:rPr>
          <w:b/>
          <w:bCs/>
          <w:lang w:eastAsia="en-US"/>
        </w:rPr>
        <w:t>Project Title:</w:t>
      </w:r>
      <w:bookmarkEnd w:id="2"/>
      <w:bookmarkEnd w:id="3"/>
      <w:bookmarkEnd w:id="4"/>
      <w:bookmarkEnd w:id="5"/>
      <w:bookmarkEnd w:id="6"/>
      <w:bookmarkEnd w:id="7"/>
      <w:r w:rsidR="009E7946">
        <w:rPr>
          <w:b/>
          <w:bCs/>
          <w:lang w:eastAsia="en-US"/>
        </w:rPr>
        <w:t xml:space="preserve"> </w:t>
      </w:r>
      <w:r w:rsidR="00A553B1">
        <w:rPr>
          <w:bCs/>
          <w:i/>
          <w:lang w:eastAsia="en-US"/>
        </w:rPr>
        <w:t xml:space="preserve">Big </w:t>
      </w:r>
      <w:r w:rsidR="007070B4">
        <w:rPr>
          <w:bCs/>
          <w:i/>
          <w:lang w:eastAsia="en-US"/>
        </w:rPr>
        <w:t xml:space="preserve">Climate </w:t>
      </w:r>
      <w:r w:rsidR="00A553B1">
        <w:rPr>
          <w:bCs/>
          <w:i/>
          <w:lang w:eastAsia="en-US"/>
        </w:rPr>
        <w:t xml:space="preserve">Data </w:t>
      </w:r>
      <w:r w:rsidR="007070B4">
        <w:rPr>
          <w:bCs/>
          <w:i/>
          <w:lang w:eastAsia="en-US"/>
        </w:rPr>
        <w:t>Analytics</w:t>
      </w:r>
      <w:r w:rsidR="0063313D">
        <w:rPr>
          <w:bCs/>
          <w:i/>
          <w:lang w:eastAsia="en-US"/>
        </w:rPr>
        <w:t>:</w:t>
      </w:r>
      <w:r w:rsidR="007070B4">
        <w:rPr>
          <w:bCs/>
          <w:i/>
          <w:lang w:eastAsia="en-US"/>
        </w:rPr>
        <w:t xml:space="preserve"> </w:t>
      </w:r>
      <w:r w:rsidR="00A553B1">
        <w:rPr>
          <w:bCs/>
          <w:i/>
          <w:lang w:eastAsia="en-US"/>
        </w:rPr>
        <w:t xml:space="preserve">Effective </w:t>
      </w:r>
      <w:r w:rsidR="005C2350" w:rsidRPr="00A553B1">
        <w:rPr>
          <w:bCs/>
          <w:i/>
          <w:lang w:eastAsia="en-US"/>
        </w:rPr>
        <w:t xml:space="preserve">Knowledge Discovery </w:t>
      </w:r>
      <w:r w:rsidR="00A553B1" w:rsidRPr="00A553B1">
        <w:rPr>
          <w:bCs/>
          <w:i/>
          <w:lang w:eastAsia="en-US"/>
        </w:rPr>
        <w:t xml:space="preserve">from </w:t>
      </w:r>
      <w:r w:rsidR="0063313D">
        <w:rPr>
          <w:bCs/>
          <w:i/>
          <w:lang w:eastAsia="en-US"/>
        </w:rPr>
        <w:t xml:space="preserve">Colombia’s </w:t>
      </w:r>
      <w:r w:rsidR="00431E0E">
        <w:rPr>
          <w:bCs/>
          <w:i/>
          <w:lang w:eastAsia="en-US"/>
        </w:rPr>
        <w:t>W</w:t>
      </w:r>
      <w:r w:rsidR="00A553B1" w:rsidRPr="00A553B1">
        <w:rPr>
          <w:bCs/>
          <w:i/>
          <w:lang w:eastAsia="en-US"/>
        </w:rPr>
        <w:t>e</w:t>
      </w:r>
      <w:r w:rsidR="00431E0E">
        <w:rPr>
          <w:bCs/>
          <w:i/>
          <w:lang w:eastAsia="en-US"/>
        </w:rPr>
        <w:t>ather</w:t>
      </w:r>
      <w:r w:rsidR="00A553B1" w:rsidRPr="00A553B1">
        <w:rPr>
          <w:bCs/>
          <w:i/>
          <w:lang w:eastAsia="en-US"/>
        </w:rPr>
        <w:t xml:space="preserve"> Data</w:t>
      </w:r>
    </w:p>
    <w:p w14:paraId="0CECD1F7" w14:textId="3A709E1F" w:rsidR="00572008" w:rsidRPr="009E7946" w:rsidRDefault="00572008" w:rsidP="009E7946">
      <w:pPr>
        <w:pStyle w:val="NormalWeb"/>
        <w:rPr>
          <w:i/>
          <w:iCs/>
          <w:lang w:eastAsia="en-US"/>
        </w:rPr>
      </w:pPr>
      <w:r>
        <w:rPr>
          <w:b/>
          <w:bCs/>
          <w:lang w:eastAsia="en-US"/>
        </w:rPr>
        <w:t>Dissertation Deadline:</w:t>
      </w:r>
      <w:r w:rsidR="00492175">
        <w:rPr>
          <w:b/>
          <w:bCs/>
          <w:lang w:eastAsia="en-US"/>
        </w:rPr>
        <w:t xml:space="preserve"> December 15</w:t>
      </w:r>
      <w:r w:rsidR="00492175" w:rsidRPr="00492175">
        <w:rPr>
          <w:b/>
          <w:bCs/>
          <w:vertAlign w:val="superscript"/>
          <w:lang w:eastAsia="en-US"/>
        </w:rPr>
        <w:t>th</w:t>
      </w:r>
      <w:r w:rsidR="00492175">
        <w:rPr>
          <w:b/>
          <w:bCs/>
          <w:lang w:eastAsia="en-US"/>
        </w:rPr>
        <w:t>, 2018</w:t>
      </w:r>
    </w:p>
    <w:p w14:paraId="743F9AFD" w14:textId="77777777" w:rsidR="009C254E" w:rsidRDefault="009C254E" w:rsidP="00141C58">
      <w:pPr>
        <w:pStyle w:val="NormalWeb"/>
        <w:rPr>
          <w:b/>
          <w:bCs/>
          <w:lang w:eastAsia="en-US"/>
        </w:rPr>
      </w:pPr>
    </w:p>
    <w:p w14:paraId="4729C6D5" w14:textId="56AB9376" w:rsidR="0021667C" w:rsidRDefault="00240990" w:rsidP="00240990">
      <w:pPr>
        <w:rPr>
          <w:rFonts w:cs="Arial"/>
          <w:b/>
          <w:bCs/>
          <w:sz w:val="24"/>
          <w:szCs w:val="24"/>
          <w:lang w:eastAsia="en-US"/>
        </w:rPr>
      </w:pPr>
      <w:r>
        <w:rPr>
          <w:rFonts w:cs="Arial"/>
          <w:b/>
          <w:bCs/>
          <w:sz w:val="24"/>
          <w:szCs w:val="24"/>
          <w:lang w:eastAsia="en-US"/>
        </w:rPr>
        <w:t>Proposal S</w:t>
      </w:r>
      <w:r w:rsidR="0021667C">
        <w:rPr>
          <w:rFonts w:cs="Arial"/>
          <w:b/>
          <w:bCs/>
          <w:sz w:val="24"/>
          <w:szCs w:val="24"/>
          <w:lang w:eastAsia="en-US"/>
        </w:rPr>
        <w:t>ubmission Date:</w:t>
      </w:r>
      <w:r w:rsidR="00DF7D90">
        <w:rPr>
          <w:rFonts w:cs="Arial"/>
          <w:b/>
          <w:bCs/>
          <w:sz w:val="24"/>
          <w:szCs w:val="24"/>
          <w:lang w:eastAsia="en-US"/>
        </w:rPr>
        <w:t xml:space="preserve"> </w:t>
      </w:r>
      <w:r w:rsidR="00492175">
        <w:rPr>
          <w:rFonts w:cs="Arial"/>
          <w:b/>
          <w:bCs/>
          <w:sz w:val="24"/>
          <w:szCs w:val="24"/>
          <w:lang w:eastAsia="en-US"/>
        </w:rPr>
        <w:t>May 17</w:t>
      </w:r>
      <w:r w:rsidR="00492175" w:rsidRPr="00492175">
        <w:rPr>
          <w:rFonts w:cs="Arial"/>
          <w:b/>
          <w:bCs/>
          <w:sz w:val="24"/>
          <w:szCs w:val="24"/>
          <w:vertAlign w:val="superscript"/>
          <w:lang w:eastAsia="en-US"/>
        </w:rPr>
        <w:t>th</w:t>
      </w:r>
      <w:r w:rsidR="00492175">
        <w:rPr>
          <w:rFonts w:cs="Arial"/>
          <w:b/>
          <w:bCs/>
          <w:sz w:val="24"/>
          <w:szCs w:val="24"/>
          <w:lang w:eastAsia="en-US"/>
        </w:rPr>
        <w:t>, 2018</w:t>
      </w:r>
    </w:p>
    <w:p w14:paraId="28BDBB03" w14:textId="77777777" w:rsidR="0021667C" w:rsidRDefault="0021667C" w:rsidP="0021667C">
      <w:pPr>
        <w:rPr>
          <w:rFonts w:cs="Arial"/>
          <w:b/>
          <w:bCs/>
          <w:sz w:val="24"/>
          <w:szCs w:val="24"/>
          <w:lang w:eastAsia="en-US"/>
        </w:rPr>
      </w:pPr>
    </w:p>
    <w:p w14:paraId="11BC2F92" w14:textId="5F1F9651" w:rsidR="0021667C" w:rsidRPr="00E506EE" w:rsidRDefault="0021667C" w:rsidP="0021667C">
      <w:pPr>
        <w:rPr>
          <w:rFonts w:cs="Arial"/>
          <w:b/>
          <w:bCs/>
          <w:sz w:val="24"/>
          <w:szCs w:val="24"/>
          <w:lang w:eastAsia="en-US"/>
        </w:rPr>
      </w:pPr>
      <w:r w:rsidRPr="00E506EE">
        <w:rPr>
          <w:rFonts w:cs="Arial"/>
          <w:b/>
          <w:bCs/>
          <w:sz w:val="24"/>
          <w:szCs w:val="24"/>
          <w:lang w:eastAsia="en-US"/>
        </w:rPr>
        <w:t>Version Number of the Proposal:</w:t>
      </w:r>
      <w:r w:rsidR="00431E0E">
        <w:rPr>
          <w:rFonts w:cs="Arial"/>
          <w:b/>
          <w:bCs/>
          <w:sz w:val="24"/>
          <w:szCs w:val="24"/>
          <w:lang w:eastAsia="en-US"/>
        </w:rPr>
        <w:t xml:space="preserve"> </w:t>
      </w:r>
      <w:r w:rsidR="00492175">
        <w:rPr>
          <w:rFonts w:cs="Arial"/>
          <w:b/>
          <w:bCs/>
          <w:sz w:val="24"/>
          <w:szCs w:val="24"/>
          <w:lang w:eastAsia="en-US"/>
        </w:rPr>
        <w:t>20180508</w:t>
      </w:r>
    </w:p>
    <w:p w14:paraId="7B79A078" w14:textId="13F14098" w:rsidR="009C254E" w:rsidRDefault="004D1968" w:rsidP="00AD5873">
      <w:pPr>
        <w:rPr>
          <w:sz w:val="24"/>
          <w:szCs w:val="24"/>
          <w:lang w:eastAsia="en-US"/>
        </w:rPr>
      </w:pPr>
      <w:r>
        <w:rPr>
          <w:b/>
          <w:bCs/>
          <w:sz w:val="24"/>
          <w:szCs w:val="24"/>
          <w:lang w:eastAsia="en-US"/>
        </w:rPr>
        <w:t>DA</w:t>
      </w:r>
      <w:r w:rsidR="009C254E">
        <w:rPr>
          <w:b/>
          <w:bCs/>
          <w:sz w:val="24"/>
          <w:szCs w:val="24"/>
          <w:lang w:eastAsia="en-US"/>
        </w:rPr>
        <w:t xml:space="preserve"> Class ID:</w:t>
      </w:r>
      <w:r w:rsidR="000A1719">
        <w:rPr>
          <w:b/>
          <w:bCs/>
          <w:sz w:val="24"/>
          <w:szCs w:val="24"/>
          <w:lang w:eastAsia="en-US"/>
        </w:rPr>
        <w:t xml:space="preserve"> </w:t>
      </w:r>
      <w:r w:rsidR="00DF7D90" w:rsidRPr="00DF7D90">
        <w:rPr>
          <w:sz w:val="24"/>
          <w:szCs w:val="24"/>
          <w:lang w:eastAsia="en-US"/>
        </w:rPr>
        <w:t>UKL1.CKIT.702.H00028508</w:t>
      </w:r>
    </w:p>
    <w:p w14:paraId="040E10C9" w14:textId="19B458BB" w:rsidR="00240990" w:rsidRDefault="00240990" w:rsidP="00AD5873">
      <w:pPr>
        <w:rPr>
          <w:sz w:val="24"/>
          <w:szCs w:val="24"/>
          <w:lang w:eastAsia="en-US"/>
        </w:rPr>
      </w:pPr>
      <w:r>
        <w:rPr>
          <w:rFonts w:cs="Arial"/>
          <w:b/>
          <w:bCs/>
          <w:sz w:val="24"/>
          <w:szCs w:val="24"/>
          <w:lang w:eastAsia="en-US"/>
        </w:rPr>
        <w:t>Name of DA</w:t>
      </w:r>
      <w:r w:rsidRPr="00E506EE">
        <w:rPr>
          <w:rFonts w:cs="Arial"/>
          <w:b/>
          <w:bCs/>
          <w:sz w:val="24"/>
          <w:szCs w:val="24"/>
          <w:lang w:eastAsia="en-US"/>
        </w:rPr>
        <w:t>:</w:t>
      </w:r>
      <w:r w:rsidR="000A1719">
        <w:rPr>
          <w:rFonts w:cs="Arial"/>
          <w:b/>
          <w:bCs/>
          <w:sz w:val="24"/>
          <w:szCs w:val="24"/>
          <w:lang w:eastAsia="en-US"/>
        </w:rPr>
        <w:t xml:space="preserve"> </w:t>
      </w:r>
      <w:r w:rsidR="000A1719" w:rsidRPr="000A1719">
        <w:rPr>
          <w:rFonts w:cs="Arial"/>
          <w:bCs/>
          <w:sz w:val="24"/>
          <w:szCs w:val="24"/>
          <w:lang w:eastAsia="en-US"/>
        </w:rPr>
        <w:t>Yuri Demchenko</w:t>
      </w:r>
    </w:p>
    <w:p w14:paraId="2AA6A5CB" w14:textId="7645AB97" w:rsidR="005A27DB" w:rsidRDefault="005A27DB" w:rsidP="005A27DB">
      <w:pPr>
        <w:pStyle w:val="NormalWeb"/>
        <w:rPr>
          <w:lang w:eastAsia="en-US"/>
        </w:rPr>
      </w:pPr>
      <w:r w:rsidRPr="00A13BAB">
        <w:rPr>
          <w:b/>
          <w:bCs/>
          <w:lang w:eastAsia="en-US"/>
        </w:rPr>
        <w:t>RMT Class ID:</w:t>
      </w:r>
      <w:r>
        <w:rPr>
          <w:b/>
          <w:bCs/>
          <w:lang w:eastAsia="en-US"/>
        </w:rPr>
        <w:t xml:space="preserve"> </w:t>
      </w:r>
      <w:r w:rsidR="00492175">
        <w:rPr>
          <w:lang w:eastAsia="en-US"/>
        </w:rPr>
        <w:t>LAUR-906-2-201843-2</w:t>
      </w:r>
    </w:p>
    <w:p w14:paraId="56332E1E" w14:textId="77777777" w:rsidR="00240990" w:rsidRPr="004D1968" w:rsidRDefault="00240990" w:rsidP="00240990">
      <w:pPr>
        <w:pStyle w:val="NormalWeb"/>
        <w:rPr>
          <w:b/>
          <w:bCs/>
          <w:lang w:eastAsia="en-US"/>
        </w:rPr>
      </w:pPr>
      <w:r>
        <w:rPr>
          <w:b/>
          <w:bCs/>
          <w:lang w:eastAsia="en-US"/>
        </w:rPr>
        <w:t>N</w:t>
      </w:r>
      <w:r w:rsidRPr="004D1968">
        <w:rPr>
          <w:b/>
          <w:bCs/>
          <w:lang w:eastAsia="en-US"/>
        </w:rPr>
        <w:t>ame of GDI:</w:t>
      </w:r>
      <w:r w:rsidR="004739AA">
        <w:rPr>
          <w:b/>
          <w:bCs/>
          <w:lang w:eastAsia="en-US"/>
        </w:rPr>
        <w:t xml:space="preserve"> </w:t>
      </w:r>
      <w:r w:rsidR="004739AA" w:rsidRPr="000A1719">
        <w:rPr>
          <w:bCs/>
          <w:lang w:eastAsia="en-US"/>
        </w:rPr>
        <w:t>Taly Sharon</w:t>
      </w:r>
    </w:p>
    <w:p w14:paraId="047D18C8" w14:textId="25279B5D" w:rsidR="005A27DB" w:rsidRPr="005A27DB" w:rsidRDefault="003C4CC4" w:rsidP="005A27DB">
      <w:pPr>
        <w:rPr>
          <w:rFonts w:cs="Arial"/>
          <w:b/>
          <w:bCs/>
          <w:sz w:val="24"/>
          <w:szCs w:val="24"/>
          <w:lang w:eastAsia="en-US"/>
        </w:rPr>
      </w:pPr>
      <w:r>
        <w:rPr>
          <w:rFonts w:cs="Arial"/>
          <w:b/>
          <w:bCs/>
          <w:sz w:val="24"/>
          <w:szCs w:val="24"/>
          <w:lang w:eastAsia="en-US"/>
        </w:rPr>
        <w:t>Ethics Response Form c</w:t>
      </w:r>
      <w:r w:rsidR="005A27DB">
        <w:rPr>
          <w:rFonts w:cs="Arial"/>
          <w:b/>
          <w:bCs/>
          <w:sz w:val="24"/>
          <w:szCs w:val="24"/>
          <w:lang w:eastAsia="en-US"/>
        </w:rPr>
        <w:t>ompleted</w:t>
      </w:r>
      <w:r w:rsidR="000F6068">
        <w:rPr>
          <w:rFonts w:cs="Arial"/>
          <w:b/>
          <w:bCs/>
          <w:sz w:val="24"/>
          <w:szCs w:val="24"/>
          <w:lang w:eastAsia="en-US"/>
        </w:rPr>
        <w:t>:</w:t>
      </w:r>
      <w:r w:rsidR="005A27DB" w:rsidRPr="005A27DB">
        <w:rPr>
          <w:rFonts w:cs="Arial"/>
          <w:b/>
          <w:bCs/>
          <w:sz w:val="24"/>
          <w:szCs w:val="24"/>
          <w:lang w:eastAsia="en-US"/>
        </w:rPr>
        <w:t xml:space="preserve"> </w:t>
      </w:r>
      <w:r w:rsidR="00FF45CA">
        <w:rPr>
          <w:rFonts w:cs="Arial"/>
          <w:sz w:val="24"/>
          <w:szCs w:val="24"/>
          <w:lang w:eastAsia="en-US"/>
        </w:rPr>
        <w:t>Yes</w:t>
      </w:r>
    </w:p>
    <w:p w14:paraId="4E2C6900" w14:textId="77777777" w:rsidR="00240990" w:rsidRPr="009E7946" w:rsidRDefault="00240990" w:rsidP="006E0FA4">
      <w:pPr>
        <w:rPr>
          <w:sz w:val="24"/>
          <w:szCs w:val="24"/>
          <w:lang w:eastAsia="en-US"/>
        </w:rPr>
      </w:pPr>
      <w:bookmarkStart w:id="8" w:name="_Toc13389336"/>
      <w:bookmarkEnd w:id="8"/>
      <w:r w:rsidRPr="009E7946">
        <w:rPr>
          <w:b/>
          <w:bCs/>
          <w:sz w:val="24"/>
          <w:szCs w:val="24"/>
          <w:lang w:eastAsia="en-US"/>
        </w:rPr>
        <w:t>The Program</w:t>
      </w:r>
      <w:r w:rsidR="00B91B89">
        <w:rPr>
          <w:b/>
          <w:bCs/>
          <w:sz w:val="24"/>
          <w:szCs w:val="24"/>
          <w:lang w:eastAsia="en-US"/>
        </w:rPr>
        <w:t>me</w:t>
      </w:r>
      <w:r w:rsidRPr="009E7946">
        <w:rPr>
          <w:sz w:val="24"/>
          <w:szCs w:val="24"/>
          <w:lang w:eastAsia="en-US"/>
        </w:rPr>
        <w:t xml:space="preserve">: </w:t>
      </w:r>
      <w:r w:rsidR="0090011E">
        <w:rPr>
          <w:sz w:val="24"/>
          <w:szCs w:val="24"/>
          <w:lang w:eastAsia="en-US"/>
        </w:rPr>
        <w:t>MSc</w:t>
      </w:r>
      <w:r w:rsidRPr="009E7946">
        <w:rPr>
          <w:sz w:val="24"/>
          <w:szCs w:val="24"/>
          <w:lang w:eastAsia="en-US"/>
        </w:rPr>
        <w:t xml:space="preserve"> in </w:t>
      </w:r>
      <w:r w:rsidR="005307F2">
        <w:rPr>
          <w:sz w:val="24"/>
          <w:szCs w:val="24"/>
          <w:lang w:eastAsia="en-US"/>
        </w:rPr>
        <w:t xml:space="preserve">Software </w:t>
      </w:r>
      <w:r w:rsidRPr="009E7946">
        <w:rPr>
          <w:sz w:val="24"/>
          <w:szCs w:val="24"/>
          <w:lang w:eastAsia="en-US"/>
        </w:rPr>
        <w:t xml:space="preserve">Engineering </w:t>
      </w:r>
    </w:p>
    <w:p w14:paraId="18C5159F" w14:textId="77777777" w:rsidR="00DF7D90" w:rsidRDefault="00240990" w:rsidP="00240990">
      <w:pPr>
        <w:pStyle w:val="NormalWeb"/>
        <w:rPr>
          <w:i/>
          <w:lang w:eastAsia="en-US"/>
        </w:rPr>
      </w:pPr>
      <w:r>
        <w:rPr>
          <w:b/>
          <w:bCs/>
          <w:lang w:eastAsia="en-US"/>
        </w:rPr>
        <w:t xml:space="preserve">Domain: </w:t>
      </w:r>
      <w:r w:rsidR="005C2350">
        <w:rPr>
          <w:i/>
          <w:lang w:eastAsia="en-US"/>
        </w:rPr>
        <w:t xml:space="preserve">CKIT-525-1 Big Data, </w:t>
      </w:r>
    </w:p>
    <w:p w14:paraId="5BDB2876" w14:textId="2177AAB4" w:rsidR="00240990" w:rsidRDefault="005C2350" w:rsidP="00240990">
      <w:pPr>
        <w:pStyle w:val="NormalWeb"/>
        <w:rPr>
          <w:i/>
          <w:lang w:eastAsia="en-US"/>
        </w:rPr>
      </w:pPr>
      <w:r>
        <w:rPr>
          <w:i/>
          <w:lang w:eastAsia="en-US"/>
        </w:rPr>
        <w:t>CKI</w:t>
      </w:r>
      <w:r w:rsidR="00DF7D90">
        <w:rPr>
          <w:i/>
          <w:lang w:eastAsia="en-US"/>
        </w:rPr>
        <w:t>T</w:t>
      </w:r>
      <w:r>
        <w:rPr>
          <w:i/>
          <w:lang w:eastAsia="en-US"/>
        </w:rPr>
        <w:t>-515-1 Sys Anls Dsgn Using O-O Apprch</w:t>
      </w:r>
      <w:r w:rsidR="00E13A76">
        <w:rPr>
          <w:i/>
          <w:lang w:eastAsia="en-US"/>
        </w:rPr>
        <w:t>,</w:t>
      </w:r>
    </w:p>
    <w:p w14:paraId="06DC789C" w14:textId="6C8BD952" w:rsidR="00E13A76" w:rsidRDefault="00E13A76" w:rsidP="00240990">
      <w:pPr>
        <w:pStyle w:val="NormalWeb"/>
        <w:rPr>
          <w:i/>
          <w:lang w:eastAsia="en-US"/>
        </w:rPr>
      </w:pPr>
      <w:r>
        <w:rPr>
          <w:i/>
          <w:lang w:eastAsia="en-US"/>
        </w:rPr>
        <w:t>CKIT-503-1 Programming the internet</w:t>
      </w:r>
    </w:p>
    <w:p w14:paraId="4C1D0CEF" w14:textId="32C80707" w:rsidR="000B6C8B" w:rsidRDefault="000B6C8B" w:rsidP="00240990">
      <w:pPr>
        <w:pStyle w:val="NormalWeb"/>
        <w:rPr>
          <w:i/>
          <w:iCs/>
          <w:lang w:eastAsia="en-US"/>
        </w:rPr>
      </w:pPr>
      <w:r>
        <w:rPr>
          <w:i/>
          <w:lang w:eastAsia="en-US"/>
        </w:rPr>
        <w:t>CKIT-510-1 Object Oriented Program Java</w:t>
      </w:r>
    </w:p>
    <w:p w14:paraId="01AC1D73" w14:textId="77777777" w:rsidR="00A13BAB" w:rsidRPr="00F34BB0" w:rsidRDefault="00A13BAB" w:rsidP="00A13BAB">
      <w:pPr>
        <w:rPr>
          <w:rFonts w:cs="Arial"/>
          <w:sz w:val="24"/>
          <w:szCs w:val="24"/>
          <w:lang w:eastAsia="en-US"/>
        </w:rPr>
      </w:pPr>
      <w:r>
        <w:rPr>
          <w:rFonts w:cs="Arial"/>
          <w:b/>
          <w:bCs/>
          <w:sz w:val="24"/>
          <w:szCs w:val="24"/>
          <w:lang w:eastAsia="en-US"/>
        </w:rPr>
        <w:t xml:space="preserve">Proposal approved by: </w:t>
      </w:r>
      <w:r w:rsidRPr="00996DB8">
        <w:rPr>
          <w:rFonts w:cs="Arial"/>
          <w:sz w:val="24"/>
          <w:szCs w:val="24"/>
          <w:lang w:eastAsia="en-US"/>
        </w:rPr>
        <w:t>(</w:t>
      </w:r>
      <w:r w:rsidRPr="008E38A8">
        <w:rPr>
          <w:rFonts w:cs="Arial"/>
          <w:i/>
          <w:sz w:val="24"/>
          <w:szCs w:val="24"/>
          <w:lang w:eastAsia="en-US"/>
        </w:rPr>
        <w:t xml:space="preserve">To be filled </w:t>
      </w:r>
      <w:r w:rsidR="00A80A26">
        <w:rPr>
          <w:rFonts w:cs="Arial"/>
          <w:i/>
          <w:sz w:val="24"/>
          <w:szCs w:val="24"/>
          <w:lang w:eastAsia="en-US"/>
        </w:rPr>
        <w:t xml:space="preserve">in </w:t>
      </w:r>
      <w:r w:rsidRPr="008E38A8">
        <w:rPr>
          <w:rFonts w:cs="Arial"/>
          <w:i/>
          <w:sz w:val="24"/>
          <w:szCs w:val="24"/>
          <w:lang w:eastAsia="en-US"/>
        </w:rPr>
        <w:t xml:space="preserve">by the </w:t>
      </w:r>
      <w:r w:rsidR="00A80A26">
        <w:rPr>
          <w:rFonts w:cs="Arial"/>
          <w:i/>
          <w:sz w:val="24"/>
          <w:szCs w:val="24"/>
          <w:lang w:eastAsia="en-US"/>
        </w:rPr>
        <w:t>DA</w:t>
      </w:r>
      <w:r w:rsidR="00F34BB0" w:rsidRPr="00F34BB0">
        <w:rPr>
          <w:rFonts w:cs="Arial"/>
          <w:sz w:val="24"/>
          <w:szCs w:val="24"/>
          <w:lang w:eastAsia="en-US"/>
        </w:rPr>
        <w:t>)</w:t>
      </w:r>
    </w:p>
    <w:p w14:paraId="42F26B71" w14:textId="77777777" w:rsidR="00A13BAB" w:rsidRDefault="00A13BAB" w:rsidP="00A13BAB">
      <w:pPr>
        <w:rPr>
          <w:rFonts w:cs="Arial"/>
          <w:sz w:val="24"/>
          <w:szCs w:val="24"/>
          <w:lang w:eastAsia="en-US"/>
        </w:rPr>
      </w:pPr>
      <w:r w:rsidRPr="00A13BAB">
        <w:rPr>
          <w:rFonts w:cs="Arial"/>
          <w:b/>
          <w:bCs/>
          <w:sz w:val="24"/>
          <w:szCs w:val="24"/>
          <w:lang w:eastAsia="en-US"/>
        </w:rPr>
        <w:t>Date of the approval:</w:t>
      </w:r>
      <w:r>
        <w:rPr>
          <w:rFonts w:cs="Arial"/>
          <w:sz w:val="24"/>
          <w:szCs w:val="24"/>
          <w:lang w:eastAsia="en-US"/>
        </w:rPr>
        <w:t xml:space="preserve"> </w:t>
      </w:r>
      <w:r w:rsidRPr="00996DB8">
        <w:rPr>
          <w:rFonts w:cs="Arial"/>
          <w:sz w:val="24"/>
          <w:szCs w:val="24"/>
          <w:lang w:eastAsia="en-US"/>
        </w:rPr>
        <w:t>(</w:t>
      </w:r>
      <w:r w:rsidRPr="00F34BB0">
        <w:rPr>
          <w:rFonts w:cs="Arial"/>
          <w:i/>
          <w:sz w:val="24"/>
          <w:szCs w:val="24"/>
          <w:lang w:eastAsia="en-US"/>
        </w:rPr>
        <w:t xml:space="preserve">To be filled </w:t>
      </w:r>
      <w:r w:rsidR="00A80A26">
        <w:rPr>
          <w:rFonts w:cs="Arial"/>
          <w:i/>
          <w:sz w:val="24"/>
          <w:szCs w:val="24"/>
          <w:lang w:eastAsia="en-US"/>
        </w:rPr>
        <w:t xml:space="preserve">in </w:t>
      </w:r>
      <w:r w:rsidRPr="00F34BB0">
        <w:rPr>
          <w:rFonts w:cs="Arial"/>
          <w:i/>
          <w:sz w:val="24"/>
          <w:szCs w:val="24"/>
          <w:lang w:eastAsia="en-US"/>
        </w:rPr>
        <w:t xml:space="preserve">by the </w:t>
      </w:r>
      <w:r w:rsidR="00A80A26">
        <w:rPr>
          <w:rFonts w:cs="Arial"/>
          <w:i/>
          <w:sz w:val="24"/>
          <w:szCs w:val="24"/>
          <w:lang w:eastAsia="en-US"/>
        </w:rPr>
        <w:t>DA</w:t>
      </w:r>
      <w:r>
        <w:rPr>
          <w:rFonts w:cs="Arial"/>
          <w:sz w:val="24"/>
          <w:szCs w:val="24"/>
          <w:lang w:eastAsia="en-US"/>
        </w:rPr>
        <w:t>)</w:t>
      </w:r>
    </w:p>
    <w:p w14:paraId="69109D66" w14:textId="77777777" w:rsidR="00B76ED8" w:rsidRDefault="00A80A26" w:rsidP="00B76ED8">
      <w:pPr>
        <w:rPr>
          <w:rFonts w:cs="Arial"/>
          <w:sz w:val="24"/>
          <w:szCs w:val="24"/>
          <w:lang w:eastAsia="en-US"/>
        </w:rPr>
      </w:pPr>
      <w:r>
        <w:rPr>
          <w:rFonts w:cs="Arial"/>
          <w:b/>
          <w:bCs/>
          <w:sz w:val="24"/>
          <w:szCs w:val="24"/>
          <w:lang w:eastAsia="en-US"/>
        </w:rPr>
        <w:t>Approval confirmed in MiTSA by the Lead Faculty (Dissertation):</w:t>
      </w:r>
      <w:r w:rsidR="00B76ED8">
        <w:rPr>
          <w:rFonts w:cs="Arial"/>
          <w:sz w:val="24"/>
          <w:szCs w:val="24"/>
          <w:lang w:eastAsia="en-US"/>
        </w:rPr>
        <w:t xml:space="preserve">: </w:t>
      </w:r>
      <w:r w:rsidR="00B76ED8" w:rsidRPr="00996DB8">
        <w:rPr>
          <w:rFonts w:cs="Arial"/>
          <w:sz w:val="24"/>
          <w:szCs w:val="24"/>
          <w:lang w:eastAsia="en-US"/>
        </w:rPr>
        <w:t>(</w:t>
      </w:r>
      <w:r w:rsidR="00B76ED8" w:rsidRPr="00F34BB0">
        <w:rPr>
          <w:rFonts w:cs="Arial"/>
          <w:i/>
          <w:sz w:val="24"/>
          <w:szCs w:val="24"/>
          <w:lang w:eastAsia="en-US"/>
        </w:rPr>
        <w:t xml:space="preserve">To be </w:t>
      </w:r>
      <w:r>
        <w:rPr>
          <w:rFonts w:cs="Arial"/>
          <w:i/>
          <w:sz w:val="24"/>
          <w:szCs w:val="24"/>
          <w:lang w:eastAsia="en-US"/>
        </w:rPr>
        <w:t>completed by the Lead Faculty</w:t>
      </w:r>
      <w:r w:rsidR="00B76ED8">
        <w:rPr>
          <w:rFonts w:cs="Arial"/>
          <w:sz w:val="24"/>
          <w:szCs w:val="24"/>
          <w:lang w:eastAsia="en-US"/>
        </w:rPr>
        <w:t xml:space="preserve">) </w:t>
      </w:r>
    </w:p>
    <w:p w14:paraId="3D73509C" w14:textId="77777777" w:rsidR="00CD7C23" w:rsidRPr="006B57EA" w:rsidRDefault="005E4384" w:rsidP="00CD7C23">
      <w:pPr>
        <w:pStyle w:val="NormalWeb"/>
        <w:rPr>
          <w:rFonts w:cs="Arial"/>
          <w:b/>
          <w:bCs/>
          <w:lang w:eastAsia="en-US"/>
        </w:rPr>
      </w:pPr>
      <w:r w:rsidRPr="00E506EE">
        <w:rPr>
          <w:rFonts w:cs="Arial"/>
          <w:b/>
          <w:bCs/>
          <w:lang w:eastAsia="en-US"/>
        </w:rPr>
        <w:t>Sponsor's Details:</w:t>
      </w:r>
      <w:r w:rsidR="006B57EA">
        <w:rPr>
          <w:rFonts w:cs="Arial"/>
          <w:b/>
          <w:bCs/>
          <w:lang w:eastAsia="en-US"/>
        </w:rPr>
        <w:t xml:space="preserve"> </w:t>
      </w:r>
      <w:r w:rsidR="0090011E">
        <w:rPr>
          <w:i/>
          <w:lang w:eastAsia="en-US"/>
        </w:rPr>
        <w:t>N/A</w:t>
      </w:r>
    </w:p>
    <w:p w14:paraId="0BE8427F" w14:textId="77777777" w:rsidR="00CD7C23" w:rsidRDefault="005E4384" w:rsidP="00CD7C23">
      <w:pPr>
        <w:pStyle w:val="NormalWeb"/>
        <w:rPr>
          <w:lang w:eastAsia="en-US"/>
        </w:rPr>
      </w:pPr>
      <w:r w:rsidRPr="00E506EE">
        <w:rPr>
          <w:rFonts w:cs="Arial"/>
          <w:b/>
          <w:bCs/>
          <w:lang w:eastAsia="en-US"/>
        </w:rPr>
        <w:t>Sponsor's</w:t>
      </w:r>
      <w:r>
        <w:rPr>
          <w:rFonts w:cs="Arial"/>
          <w:b/>
          <w:bCs/>
          <w:lang w:eastAsia="en-US"/>
        </w:rPr>
        <w:t xml:space="preserve"> Background:</w:t>
      </w:r>
      <w:r w:rsidR="00CD7C23">
        <w:rPr>
          <w:rFonts w:cs="Arial"/>
          <w:b/>
          <w:bCs/>
          <w:lang w:eastAsia="en-US"/>
        </w:rPr>
        <w:t xml:space="preserve"> </w:t>
      </w:r>
      <w:r w:rsidR="006B57EA">
        <w:rPr>
          <w:i/>
          <w:lang w:eastAsia="en-US"/>
        </w:rPr>
        <w:t>N/A</w:t>
      </w:r>
    </w:p>
    <w:p w14:paraId="684BC319" w14:textId="77777777" w:rsidR="005E4384" w:rsidRDefault="005E4384" w:rsidP="00EF671B">
      <w:pPr>
        <w:pStyle w:val="NormalWeb"/>
        <w:rPr>
          <w:rFonts w:cs="Arial"/>
          <w:i/>
          <w:iCs/>
          <w:lang w:eastAsia="en-US"/>
        </w:rPr>
      </w:pPr>
      <w:r>
        <w:rPr>
          <w:rFonts w:cs="Arial"/>
          <w:b/>
          <w:bCs/>
          <w:lang w:eastAsia="en-US"/>
        </w:rPr>
        <w:t xml:space="preserve">Sponsor's Agreement: </w:t>
      </w:r>
      <w:r w:rsidR="006B57EA">
        <w:rPr>
          <w:i/>
          <w:lang w:eastAsia="en-US"/>
        </w:rPr>
        <w:t>N/A</w:t>
      </w:r>
    </w:p>
    <w:p w14:paraId="3D88826E" w14:textId="77777777" w:rsidR="003B1955" w:rsidRDefault="003B1955" w:rsidP="00CD7C23">
      <w:pPr>
        <w:pStyle w:val="NormalWeb"/>
        <w:rPr>
          <w:rFonts w:cs="Arial"/>
          <w:b/>
          <w:bCs/>
          <w:i/>
          <w:iCs/>
          <w:lang w:eastAsia="en-US"/>
        </w:rPr>
      </w:pPr>
    </w:p>
    <w:p w14:paraId="39008277" w14:textId="77777777" w:rsidR="00CD7C23" w:rsidRPr="00EA13DD" w:rsidRDefault="005E4384" w:rsidP="00CD7C23">
      <w:pPr>
        <w:pStyle w:val="NormalWeb"/>
        <w:rPr>
          <w:rFonts w:cs="Arial"/>
          <w:b/>
          <w:bCs/>
          <w:iCs/>
          <w:lang w:eastAsia="en-US"/>
        </w:rPr>
      </w:pPr>
      <w:r w:rsidRPr="00EA13DD">
        <w:rPr>
          <w:rFonts w:cs="Arial"/>
          <w:b/>
          <w:bCs/>
          <w:iCs/>
          <w:lang w:eastAsia="en-US"/>
        </w:rPr>
        <w:t>The Project Aims and Objectives:</w:t>
      </w:r>
    </w:p>
    <w:p w14:paraId="6399D42A" w14:textId="77777777" w:rsidR="000D3201" w:rsidRPr="00D90DBD" w:rsidRDefault="000D3201" w:rsidP="000D3201">
      <w:pPr>
        <w:rPr>
          <w:rFonts w:cs="Arial"/>
          <w:lang w:val="en-US" w:eastAsia="en-US" w:bidi="ar-SA"/>
        </w:rPr>
      </w:pPr>
      <w:r w:rsidRPr="00D90DBD">
        <w:rPr>
          <w:rFonts w:cs="Arial"/>
          <w:lang w:val="en-US" w:eastAsia="en-US" w:bidi="ar-SA"/>
        </w:rPr>
        <w:t>The goal for the project is a big climat</w:t>
      </w:r>
      <w:r w:rsidR="004E0F6A">
        <w:rPr>
          <w:rFonts w:cs="Arial"/>
          <w:lang w:val="en-US" w:eastAsia="en-US" w:bidi="ar-SA"/>
        </w:rPr>
        <w:t xml:space="preserve">e data analytic system that </w:t>
      </w:r>
      <w:r w:rsidR="00793241">
        <w:rPr>
          <w:rFonts w:cs="Arial"/>
          <w:lang w:val="en-US" w:eastAsia="en-US" w:bidi="ar-SA"/>
        </w:rPr>
        <w:t xml:space="preserve">enables knowledge-discovery </w:t>
      </w:r>
      <w:r w:rsidR="0042067F">
        <w:rPr>
          <w:rFonts w:cs="Arial"/>
          <w:lang w:val="en-US" w:eastAsia="en-US" w:bidi="ar-SA"/>
        </w:rPr>
        <w:t xml:space="preserve">(KD) </w:t>
      </w:r>
      <w:r w:rsidR="00793241">
        <w:rPr>
          <w:rFonts w:cs="Arial"/>
          <w:lang w:val="en-US" w:eastAsia="en-US" w:bidi="ar-SA"/>
        </w:rPr>
        <w:t xml:space="preserve">and </w:t>
      </w:r>
      <w:r w:rsidRPr="00D90DBD">
        <w:rPr>
          <w:rFonts w:cs="Arial"/>
          <w:lang w:val="en-US" w:eastAsia="en-US" w:bidi="ar-SA"/>
        </w:rPr>
        <w:t>provide</w:t>
      </w:r>
      <w:r w:rsidR="00793241">
        <w:rPr>
          <w:rFonts w:cs="Arial"/>
          <w:lang w:val="en-US" w:eastAsia="en-US" w:bidi="ar-SA"/>
        </w:rPr>
        <w:t>s</w:t>
      </w:r>
      <w:r w:rsidRPr="00D90DBD">
        <w:rPr>
          <w:rFonts w:cs="Arial"/>
          <w:lang w:val="en-US" w:eastAsia="en-US" w:bidi="ar-SA"/>
        </w:rPr>
        <w:t xml:space="preserve"> </w:t>
      </w:r>
      <w:bookmarkStart w:id="9" w:name="_Hlk513554011"/>
      <w:r w:rsidRPr="00D90DBD">
        <w:rPr>
          <w:rFonts w:cs="Arial"/>
          <w:lang w:val="en-US" w:eastAsia="en-US" w:bidi="ar-SA"/>
        </w:rPr>
        <w:t>recommendations for construction strategies given a geographical location and the associated weather data</w:t>
      </w:r>
      <w:bookmarkEnd w:id="9"/>
      <w:r w:rsidRPr="00D90DBD">
        <w:rPr>
          <w:rFonts w:cs="Arial"/>
          <w:lang w:val="en-US" w:eastAsia="en-US" w:bidi="ar-SA"/>
        </w:rPr>
        <w:t xml:space="preserve">. </w:t>
      </w:r>
    </w:p>
    <w:p w14:paraId="1F6D2D4C" w14:textId="77777777" w:rsidR="000D3201" w:rsidRPr="00D90DBD" w:rsidRDefault="000D3201">
      <w:pPr>
        <w:pStyle w:val="NormalWeb"/>
        <w:rPr>
          <w:rFonts w:cs="Arial"/>
          <w:i/>
          <w:iCs/>
          <w:lang w:val="en-US" w:eastAsia="en-US"/>
        </w:rPr>
      </w:pPr>
    </w:p>
    <w:p w14:paraId="3A6F6E83" w14:textId="77777777" w:rsidR="0001661A" w:rsidRPr="00D90DBD" w:rsidRDefault="0001661A" w:rsidP="0001661A">
      <w:pPr>
        <w:rPr>
          <w:rFonts w:cs="Arial"/>
          <w:lang w:val="en-US" w:eastAsia="en-US" w:bidi="ar-SA"/>
        </w:rPr>
      </w:pPr>
      <w:r w:rsidRPr="00D90DBD">
        <w:rPr>
          <w:rFonts w:cs="Arial"/>
          <w:lang w:val="en-US" w:eastAsia="en-US" w:bidi="ar-SA"/>
        </w:rPr>
        <w:t xml:space="preserve">In Colombia the weather is massively varied due to high altitude mountains, coastlines and effects of phenomena such as el </w:t>
      </w:r>
      <w:r w:rsidRPr="00D90DBD">
        <w:rPr>
          <w:rFonts w:cs="Arial"/>
        </w:rPr>
        <w:t>niñ</w:t>
      </w:r>
      <w:r w:rsidRPr="00D90DBD">
        <w:rPr>
          <w:rFonts w:cs="Arial"/>
          <w:lang w:val="en-US" w:eastAsia="en-US" w:bidi="ar-SA"/>
        </w:rPr>
        <w:t>o. Tropical weather is unlike the weather in the Northern and Southern latitudes as there are no seasons instead daily variations dominate.</w:t>
      </w:r>
    </w:p>
    <w:p w14:paraId="5FEF7061" w14:textId="77777777" w:rsidR="0001661A" w:rsidRPr="00D90DBD" w:rsidRDefault="0001661A" w:rsidP="0001661A">
      <w:pPr>
        <w:rPr>
          <w:rFonts w:cs="Arial"/>
          <w:lang w:val="en-US" w:eastAsia="en-US" w:bidi="ar-SA"/>
        </w:rPr>
      </w:pPr>
    </w:p>
    <w:p w14:paraId="7FB71C71" w14:textId="77777777" w:rsidR="0001661A" w:rsidRPr="00D90DBD" w:rsidRDefault="0001661A" w:rsidP="0001661A">
      <w:pPr>
        <w:rPr>
          <w:rFonts w:cs="Arial"/>
          <w:lang w:val="en-US" w:eastAsia="en-US" w:bidi="ar-SA"/>
        </w:rPr>
      </w:pPr>
      <w:r w:rsidRPr="00D90DBD">
        <w:rPr>
          <w:rFonts w:cs="Arial"/>
          <w:lang w:val="en-US" w:eastAsia="en-US" w:bidi="ar-SA"/>
        </w:rPr>
        <w:t>Typical construction is often unable to cope with regional and daily variations in weather, people live and work in uncomfortable conditions often too hot and too cold. The industrial approach is to install heating and cooling which is expensive, costly to run and produces emissions. Low energy construction strategies exist that can minimize or remove the need for heating and cooling through for example; orientation of buildings, sizing and positioning of openings</w:t>
      </w:r>
      <w:r w:rsidR="00DF7D90">
        <w:rPr>
          <w:rFonts w:cs="Arial"/>
          <w:lang w:val="en-US" w:eastAsia="en-US" w:bidi="ar-SA"/>
        </w:rPr>
        <w:t>,</w:t>
      </w:r>
      <w:r w:rsidRPr="00D90DBD">
        <w:rPr>
          <w:rFonts w:cs="Arial"/>
          <w:lang w:val="en-US" w:eastAsia="en-US" w:bidi="ar-SA"/>
        </w:rPr>
        <w:t xml:space="preserve"> choice of materials and use of passive heating and ventilation.</w:t>
      </w:r>
    </w:p>
    <w:p w14:paraId="2ECB07C6" w14:textId="77777777" w:rsidR="0001661A" w:rsidRPr="00D90DBD" w:rsidRDefault="0001661A" w:rsidP="0001661A">
      <w:pPr>
        <w:rPr>
          <w:rFonts w:cs="Arial"/>
          <w:lang w:val="en-US" w:eastAsia="en-US" w:bidi="ar-SA"/>
        </w:rPr>
      </w:pPr>
    </w:p>
    <w:p w14:paraId="3DF5FFFC" w14:textId="77777777" w:rsidR="00B047DE" w:rsidRDefault="0001661A" w:rsidP="00B047DE">
      <w:pPr>
        <w:rPr>
          <w:rFonts w:cs="Arial"/>
          <w:lang w:val="en-US" w:eastAsia="en-US" w:bidi="ar-SA"/>
        </w:rPr>
      </w:pPr>
      <w:r w:rsidRPr="00D90DBD">
        <w:rPr>
          <w:rFonts w:cs="Arial"/>
          <w:lang w:val="en-US" w:eastAsia="en-US" w:bidi="ar-SA"/>
        </w:rPr>
        <w:t>These construction strategies are climate responsive. In the Northern and Southern hemispheres, it is relatively easy to identify what strategy to apply where because of the seasonality and lack of regional variation. The variability of weather in Colombia means it is very hard to define a</w:t>
      </w:r>
      <w:r w:rsidR="00D90DBD">
        <w:rPr>
          <w:rFonts w:cs="Arial"/>
          <w:lang w:val="en-US" w:eastAsia="en-US" w:bidi="ar-SA"/>
        </w:rPr>
        <w:t>n</w:t>
      </w:r>
      <w:r w:rsidRPr="00D90DBD">
        <w:rPr>
          <w:rFonts w:cs="Arial"/>
          <w:lang w:val="en-US" w:eastAsia="en-US" w:bidi="ar-SA"/>
        </w:rPr>
        <w:t xml:space="preserve"> approach for a specific </w:t>
      </w:r>
      <w:r w:rsidR="00286B35">
        <w:rPr>
          <w:rFonts w:cs="Arial"/>
          <w:lang w:val="en-US" w:eastAsia="en-US" w:bidi="ar-SA"/>
        </w:rPr>
        <w:t>location</w:t>
      </w:r>
      <w:r w:rsidRPr="00B047DE">
        <w:rPr>
          <w:rFonts w:cs="Arial"/>
          <w:lang w:val="en-US" w:eastAsia="en-US" w:bidi="ar-SA"/>
        </w:rPr>
        <w:t>.</w:t>
      </w:r>
      <w:r w:rsidR="00D90DBD" w:rsidRPr="00B047DE">
        <w:rPr>
          <w:rFonts w:cs="Arial"/>
          <w:lang w:val="en-US" w:eastAsia="en-US" w:bidi="ar-SA"/>
        </w:rPr>
        <w:t xml:space="preserve"> </w:t>
      </w:r>
      <w:r w:rsidR="00B047DE">
        <w:rPr>
          <w:rFonts w:cs="Arial"/>
          <w:lang w:val="en-US" w:eastAsia="en-US" w:bidi="ar-SA"/>
        </w:rPr>
        <w:t>W</w:t>
      </w:r>
      <w:r w:rsidR="00B047DE" w:rsidRPr="00B047DE">
        <w:rPr>
          <w:rFonts w:cs="Arial"/>
          <w:lang w:val="en-US" w:eastAsia="en-US" w:bidi="ar-SA"/>
        </w:rPr>
        <w:t>eather</w:t>
      </w:r>
      <w:r w:rsidR="00B047DE">
        <w:rPr>
          <w:rFonts w:cs="Arial"/>
          <w:lang w:val="en-US" w:eastAsia="en-US" w:bidi="ar-SA"/>
        </w:rPr>
        <w:t xml:space="preserve"> records from national, automated stations was recently made available by </w:t>
      </w:r>
      <w:r w:rsidR="00B047DE" w:rsidRPr="00B047DE">
        <w:rPr>
          <w:rFonts w:cs="Arial"/>
          <w:lang w:val="en-US" w:eastAsia="en-US" w:bidi="ar-SA"/>
        </w:rPr>
        <w:t>Colombia’s national weather agency IDEAM</w:t>
      </w:r>
      <w:r w:rsidR="00B047DE">
        <w:rPr>
          <w:rFonts w:cs="Arial"/>
          <w:lang w:val="en-US" w:eastAsia="en-US" w:bidi="ar-SA"/>
        </w:rPr>
        <w:t xml:space="preserve">. </w:t>
      </w:r>
    </w:p>
    <w:p w14:paraId="216A4436" w14:textId="77777777" w:rsidR="00B047DE" w:rsidRDefault="00B047DE" w:rsidP="0001661A">
      <w:pPr>
        <w:rPr>
          <w:rFonts w:cs="Arial"/>
          <w:lang w:val="en-US" w:eastAsia="en-US" w:bidi="ar-SA"/>
        </w:rPr>
      </w:pPr>
    </w:p>
    <w:p w14:paraId="04C7810C" w14:textId="77777777" w:rsidR="00B047DE" w:rsidRDefault="00B047DE" w:rsidP="0001661A">
      <w:pPr>
        <w:rPr>
          <w:rFonts w:cs="Arial"/>
          <w:lang w:val="en-US" w:eastAsia="en-US" w:bidi="ar-SA"/>
        </w:rPr>
      </w:pPr>
      <w:r>
        <w:rPr>
          <w:rFonts w:cs="Arial"/>
          <w:lang w:val="en-US" w:eastAsia="en-US" w:bidi="ar-SA"/>
        </w:rPr>
        <w:t>This proposal aims to design and implement a big data system that enables the analysis</w:t>
      </w:r>
      <w:r w:rsidR="004B19A5">
        <w:rPr>
          <w:rFonts w:cs="Arial"/>
          <w:lang w:val="en-US" w:eastAsia="en-US" w:bidi="ar-SA"/>
        </w:rPr>
        <w:t xml:space="preserve"> and visualization</w:t>
      </w:r>
      <w:r>
        <w:rPr>
          <w:rFonts w:cs="Arial"/>
          <w:lang w:val="en-US" w:eastAsia="en-US" w:bidi="ar-SA"/>
        </w:rPr>
        <w:t xml:space="preserve"> of Colombia’s weather data u</w:t>
      </w:r>
      <w:r w:rsidRPr="00D90DBD">
        <w:rPr>
          <w:rFonts w:cs="Arial"/>
          <w:lang w:val="en-US" w:eastAsia="en-US" w:bidi="ar-SA"/>
        </w:rPr>
        <w:t xml:space="preserve">sing </w:t>
      </w:r>
      <w:r>
        <w:rPr>
          <w:rFonts w:cs="Arial"/>
          <w:lang w:val="en-US" w:eastAsia="en-US" w:bidi="ar-SA"/>
        </w:rPr>
        <w:t xml:space="preserve">clustering, self-organizing maps and </w:t>
      </w:r>
      <w:r w:rsidR="000A6D4C">
        <w:rPr>
          <w:rFonts w:cs="Arial"/>
          <w:lang w:val="en-US" w:eastAsia="en-US" w:bidi="ar-SA"/>
        </w:rPr>
        <w:t>delta-</w:t>
      </w:r>
      <w:r w:rsidR="000A6D4C">
        <w:rPr>
          <w:rFonts w:cs="Arial"/>
          <w:lang w:val="en-US" w:eastAsia="en-US" w:bidi="ar-SA"/>
        </w:rPr>
        <w:lastRenderedPageBreak/>
        <w:t>maps</w:t>
      </w:r>
      <w:r>
        <w:rPr>
          <w:rFonts w:cs="Arial"/>
          <w:lang w:val="en-US" w:eastAsia="en-US" w:bidi="ar-SA"/>
        </w:rPr>
        <w:t xml:space="preserve">. The goal is to use these </w:t>
      </w:r>
      <w:r w:rsidR="001D0B08">
        <w:rPr>
          <w:rFonts w:cs="Arial"/>
          <w:lang w:val="en-US" w:eastAsia="en-US" w:bidi="ar-SA"/>
        </w:rPr>
        <w:t>techniques to generate</w:t>
      </w:r>
      <w:r>
        <w:rPr>
          <w:rFonts w:cs="Arial"/>
          <w:lang w:val="en-US" w:eastAsia="en-US" w:bidi="ar-SA"/>
        </w:rPr>
        <w:t xml:space="preserve"> </w:t>
      </w:r>
      <w:r w:rsidRPr="00D90DBD">
        <w:rPr>
          <w:rFonts w:cs="Arial"/>
          <w:lang w:val="en-US" w:eastAsia="en-US" w:bidi="ar-SA"/>
        </w:rPr>
        <w:t xml:space="preserve">localized approaches to building design and construction </w:t>
      </w:r>
      <w:r w:rsidR="001D0B08">
        <w:rPr>
          <w:rFonts w:cs="Arial"/>
          <w:lang w:val="en-US" w:eastAsia="en-US" w:bidi="ar-SA"/>
        </w:rPr>
        <w:t>can</w:t>
      </w:r>
      <w:r>
        <w:rPr>
          <w:rFonts w:cs="Arial"/>
          <w:lang w:val="en-US" w:eastAsia="en-US" w:bidi="ar-SA"/>
        </w:rPr>
        <w:t xml:space="preserve"> respond</w:t>
      </w:r>
      <w:r w:rsidRPr="00D90DBD">
        <w:rPr>
          <w:rFonts w:cs="Arial"/>
          <w:lang w:val="en-US" w:eastAsia="en-US" w:bidi="ar-SA"/>
        </w:rPr>
        <w:t xml:space="preserve"> to </w:t>
      </w:r>
      <w:r>
        <w:rPr>
          <w:rFonts w:cs="Arial"/>
          <w:lang w:val="en-US" w:eastAsia="en-US" w:bidi="ar-SA"/>
        </w:rPr>
        <w:t xml:space="preserve">the unique </w:t>
      </w:r>
      <w:r w:rsidRPr="00D90DBD">
        <w:rPr>
          <w:rFonts w:cs="Arial"/>
          <w:lang w:val="en-US" w:eastAsia="en-US" w:bidi="ar-SA"/>
        </w:rPr>
        <w:t xml:space="preserve">weather </w:t>
      </w:r>
      <w:r>
        <w:rPr>
          <w:rFonts w:cs="Arial"/>
          <w:lang w:val="en-US" w:eastAsia="en-US" w:bidi="ar-SA"/>
        </w:rPr>
        <w:t>conditions</w:t>
      </w:r>
      <w:r w:rsidRPr="00D90DBD">
        <w:rPr>
          <w:rFonts w:cs="Arial"/>
          <w:lang w:val="en-US" w:eastAsia="en-US" w:bidi="ar-SA"/>
        </w:rPr>
        <w:t xml:space="preserve"> in Colombia.</w:t>
      </w:r>
    </w:p>
    <w:p w14:paraId="74AE4A06" w14:textId="77777777" w:rsidR="00B047DE" w:rsidRDefault="00B047DE" w:rsidP="0001661A">
      <w:pPr>
        <w:rPr>
          <w:rFonts w:cs="Arial"/>
          <w:lang w:val="en-US" w:eastAsia="en-US" w:bidi="ar-SA"/>
        </w:rPr>
      </w:pPr>
    </w:p>
    <w:p w14:paraId="5D5ACFE0" w14:textId="77777777" w:rsidR="00A22882" w:rsidRDefault="001D0B08" w:rsidP="00EA13DD">
      <w:pPr>
        <w:rPr>
          <w:rFonts w:cs="Arial"/>
          <w:lang w:val="en-US" w:eastAsia="en-US" w:bidi="ar-SA"/>
        </w:rPr>
      </w:pPr>
      <w:r>
        <w:rPr>
          <w:rFonts w:cs="Arial"/>
          <w:lang w:val="en-US" w:eastAsia="en-US" w:bidi="ar-SA"/>
        </w:rPr>
        <w:t>To achieve this goal a</w:t>
      </w:r>
      <w:r w:rsidR="00B047DE">
        <w:rPr>
          <w:rFonts w:cs="Arial"/>
          <w:lang w:val="en-US" w:eastAsia="en-US" w:bidi="ar-SA"/>
        </w:rPr>
        <w:t xml:space="preserve"> big data system</w:t>
      </w:r>
      <w:r>
        <w:rPr>
          <w:rFonts w:cs="Arial"/>
          <w:lang w:val="en-US" w:eastAsia="en-US" w:bidi="ar-SA"/>
        </w:rPr>
        <w:t xml:space="preserve"> is proposed that</w:t>
      </w:r>
      <w:r w:rsidR="00B047DE">
        <w:rPr>
          <w:rFonts w:cs="Arial"/>
          <w:lang w:val="en-US" w:eastAsia="en-US" w:bidi="ar-SA"/>
        </w:rPr>
        <w:t xml:space="preserve"> </w:t>
      </w:r>
      <w:r>
        <w:rPr>
          <w:rFonts w:cs="Arial"/>
          <w:lang w:val="en-US" w:eastAsia="en-US" w:bidi="ar-SA"/>
        </w:rPr>
        <w:t>follows current best practices f</w:t>
      </w:r>
      <w:r w:rsidR="00B047DE">
        <w:rPr>
          <w:rFonts w:cs="Arial"/>
          <w:lang w:val="en-US" w:eastAsia="en-US" w:bidi="ar-SA"/>
        </w:rPr>
        <w:t xml:space="preserve">or the </w:t>
      </w:r>
      <w:r w:rsidR="00B047DE" w:rsidRPr="00B047DE">
        <w:rPr>
          <w:rFonts w:cs="Arial"/>
          <w:lang w:val="en-US" w:eastAsia="en-US" w:bidi="ar-SA"/>
        </w:rPr>
        <w:t xml:space="preserve">storage, processing, analysis, management and </w:t>
      </w:r>
      <w:r w:rsidR="00B047DE">
        <w:rPr>
          <w:rFonts w:cs="Arial"/>
          <w:lang w:val="en-US" w:eastAsia="en-US" w:bidi="ar-SA"/>
        </w:rPr>
        <w:t xml:space="preserve">visualization of the data.  </w:t>
      </w:r>
      <w:r>
        <w:rPr>
          <w:rFonts w:cs="Arial"/>
          <w:lang w:val="en-US" w:eastAsia="en-US" w:bidi="ar-SA"/>
        </w:rPr>
        <w:t xml:space="preserve">Specific focus will be on enabling the analytics and visualization that enables </w:t>
      </w:r>
      <w:r w:rsidR="0042067F">
        <w:rPr>
          <w:rFonts w:cs="Arial"/>
          <w:lang w:val="en-US" w:eastAsia="en-US" w:bidi="ar-SA"/>
        </w:rPr>
        <w:t>KD</w:t>
      </w:r>
      <w:r w:rsidRPr="001D0B08">
        <w:rPr>
          <w:rFonts w:cs="Arial"/>
          <w:lang w:val="en-US" w:eastAsia="en-US" w:bidi="ar-SA"/>
        </w:rPr>
        <w:t xml:space="preserve"> through Data mining</w:t>
      </w:r>
      <w:r>
        <w:rPr>
          <w:rFonts w:cs="Arial"/>
          <w:lang w:val="en-US" w:eastAsia="en-US" w:bidi="ar-SA"/>
        </w:rPr>
        <w:t xml:space="preserve">. </w:t>
      </w:r>
      <w:r w:rsidR="00793241">
        <w:rPr>
          <w:rFonts w:cs="Arial"/>
          <w:lang w:val="en-US" w:eastAsia="en-US" w:bidi="ar-SA"/>
        </w:rPr>
        <w:t xml:space="preserve">Knowledge from the data will support </w:t>
      </w:r>
      <w:r>
        <w:rPr>
          <w:rFonts w:cs="Arial"/>
          <w:lang w:val="en-US" w:eastAsia="en-US" w:bidi="ar-SA"/>
        </w:rPr>
        <w:t xml:space="preserve">decision making for the design and construction of buildings </w:t>
      </w:r>
      <w:r w:rsidRPr="001D0B08">
        <w:rPr>
          <w:rFonts w:cs="Arial"/>
          <w:lang w:val="en-US" w:eastAsia="en-US" w:bidi="ar-SA"/>
        </w:rPr>
        <w:t>to potentially improve liv</w:t>
      </w:r>
      <w:r>
        <w:rPr>
          <w:rFonts w:cs="Arial"/>
          <w:lang w:val="en-US" w:eastAsia="en-US" w:bidi="ar-SA"/>
        </w:rPr>
        <w:t>ing conditions (quality of life and</w:t>
      </w:r>
      <w:r w:rsidRPr="001D0B08">
        <w:rPr>
          <w:rFonts w:cs="Arial"/>
          <w:lang w:val="en-US" w:eastAsia="en-US" w:bidi="ar-SA"/>
        </w:rPr>
        <w:t xml:space="preserve"> wellbeing) and reduce energy consumption in buildings.</w:t>
      </w:r>
    </w:p>
    <w:p w14:paraId="7FE59C6A" w14:textId="77777777" w:rsidR="00EA13DD" w:rsidRDefault="00EA13DD" w:rsidP="00EA13DD">
      <w:pPr>
        <w:rPr>
          <w:rFonts w:cs="Arial"/>
          <w:b/>
          <w:i/>
          <w:iCs/>
          <w:sz w:val="24"/>
          <w:szCs w:val="24"/>
          <w:lang w:eastAsia="en-US"/>
        </w:rPr>
      </w:pPr>
    </w:p>
    <w:tbl>
      <w:tblPr>
        <w:tblStyle w:val="TableGrid"/>
        <w:tblW w:w="9867" w:type="dxa"/>
        <w:jc w:val="center"/>
        <w:tblCellMar>
          <w:bottom w:w="57" w:type="dxa"/>
        </w:tblCellMar>
        <w:tblLook w:val="04A0" w:firstRow="1" w:lastRow="0" w:firstColumn="1" w:lastColumn="0" w:noHBand="0" w:noVBand="1"/>
      </w:tblPr>
      <w:tblGrid>
        <w:gridCol w:w="1560"/>
        <w:gridCol w:w="8307"/>
      </w:tblGrid>
      <w:tr w:rsidR="00EA13DD" w:rsidRPr="007F50A1" w14:paraId="6577858C" w14:textId="77777777" w:rsidTr="00C023B0">
        <w:trPr>
          <w:jc w:val="center"/>
        </w:trPr>
        <w:tc>
          <w:tcPr>
            <w:tcW w:w="1560" w:type="dxa"/>
            <w:shd w:val="clear" w:color="auto" w:fill="0F243E" w:themeFill="text2" w:themeFillShade="80"/>
            <w:vAlign w:val="center"/>
          </w:tcPr>
          <w:p w14:paraId="26AE78C2" w14:textId="77777777" w:rsidR="00EA13DD" w:rsidRPr="007F50A1" w:rsidRDefault="00EA13DD" w:rsidP="00C023B0">
            <w:pPr>
              <w:rPr>
                <w:rFonts w:cs="Arial"/>
                <w:b/>
                <w:color w:val="FFFFFF" w:themeColor="background1"/>
                <w:sz w:val="22"/>
                <w:szCs w:val="22"/>
                <w:lang w:eastAsia="en-US"/>
              </w:rPr>
            </w:pPr>
            <w:r w:rsidRPr="007F50A1">
              <w:rPr>
                <w:rFonts w:cs="Arial"/>
                <w:b/>
                <w:color w:val="FFFFFF" w:themeColor="background1"/>
                <w:sz w:val="22"/>
                <w:szCs w:val="22"/>
                <w:lang w:eastAsia="en-US"/>
              </w:rPr>
              <w:t>Step</w:t>
            </w:r>
          </w:p>
        </w:tc>
        <w:tc>
          <w:tcPr>
            <w:tcW w:w="8307" w:type="dxa"/>
            <w:shd w:val="clear" w:color="auto" w:fill="0F243E" w:themeFill="text2" w:themeFillShade="80"/>
            <w:vAlign w:val="center"/>
          </w:tcPr>
          <w:p w14:paraId="0E5B73D6" w14:textId="77777777" w:rsidR="00EA13DD" w:rsidRPr="007F50A1" w:rsidRDefault="00EA13DD" w:rsidP="00C023B0">
            <w:pPr>
              <w:rPr>
                <w:rFonts w:cs="Arial"/>
                <w:b/>
                <w:color w:val="FFFFFF" w:themeColor="background1"/>
                <w:sz w:val="22"/>
                <w:szCs w:val="22"/>
                <w:lang w:eastAsia="en-US"/>
              </w:rPr>
            </w:pPr>
            <w:r w:rsidRPr="007F50A1">
              <w:rPr>
                <w:rFonts w:cs="Arial"/>
                <w:b/>
                <w:color w:val="FFFFFF" w:themeColor="background1"/>
                <w:sz w:val="22"/>
                <w:szCs w:val="22"/>
                <w:lang w:eastAsia="en-US"/>
              </w:rPr>
              <w:t>Short Description</w:t>
            </w:r>
          </w:p>
        </w:tc>
      </w:tr>
      <w:tr w:rsidR="00EA13DD" w:rsidRPr="007F50A1" w14:paraId="43AED6A6" w14:textId="77777777" w:rsidTr="00C023B0">
        <w:trPr>
          <w:jc w:val="center"/>
        </w:trPr>
        <w:tc>
          <w:tcPr>
            <w:tcW w:w="1560" w:type="dxa"/>
          </w:tcPr>
          <w:p w14:paraId="354B3D87" w14:textId="77777777" w:rsidR="00EA13DD" w:rsidRPr="007F50A1" w:rsidRDefault="00EA13DD" w:rsidP="00C023B0">
            <w:pPr>
              <w:rPr>
                <w:rFonts w:cs="Arial"/>
                <w:sz w:val="22"/>
                <w:szCs w:val="22"/>
              </w:rPr>
            </w:pPr>
            <w:r w:rsidRPr="007F50A1">
              <w:rPr>
                <w:rFonts w:cs="Arial"/>
                <w:sz w:val="22"/>
                <w:szCs w:val="22"/>
              </w:rPr>
              <w:t>Hypothesis</w:t>
            </w:r>
          </w:p>
        </w:tc>
        <w:tc>
          <w:tcPr>
            <w:tcW w:w="8307" w:type="dxa"/>
          </w:tcPr>
          <w:p w14:paraId="22842C93" w14:textId="77777777" w:rsidR="00EA13DD" w:rsidRPr="0089041A" w:rsidRDefault="00EA13DD" w:rsidP="00C023B0">
            <w:pPr>
              <w:rPr>
                <w:rFonts w:cs="Arial"/>
                <w:lang w:val="en-US" w:eastAsia="en-US" w:bidi="ar-SA"/>
              </w:rPr>
            </w:pPr>
            <w:r>
              <w:rPr>
                <w:rFonts w:cs="Arial"/>
                <w:lang w:val="en-US" w:eastAsia="en-US" w:bidi="ar-SA"/>
              </w:rPr>
              <w:t>KD techniques combined with a</w:t>
            </w:r>
            <w:r w:rsidRPr="00124455">
              <w:rPr>
                <w:rFonts w:cs="Arial"/>
                <w:lang w:val="en-US" w:eastAsia="en-US" w:bidi="ar-SA"/>
              </w:rPr>
              <w:t xml:space="preserve"> big </w:t>
            </w:r>
            <w:r>
              <w:rPr>
                <w:rFonts w:cs="Arial"/>
                <w:lang w:val="en-US" w:eastAsia="en-US" w:bidi="ar-SA"/>
              </w:rPr>
              <w:t xml:space="preserve">weather </w:t>
            </w:r>
            <w:r w:rsidRPr="00124455">
              <w:rPr>
                <w:rFonts w:cs="Arial"/>
                <w:lang w:val="en-US" w:eastAsia="en-US" w:bidi="ar-SA"/>
              </w:rPr>
              <w:t xml:space="preserve">data </w:t>
            </w:r>
            <w:r>
              <w:rPr>
                <w:rFonts w:cs="Arial"/>
                <w:lang w:val="en-US" w:eastAsia="en-US" w:bidi="ar-SA"/>
              </w:rPr>
              <w:t xml:space="preserve">framework can help define </w:t>
            </w:r>
            <w:r w:rsidRPr="00124455">
              <w:rPr>
                <w:rFonts w:cs="Arial"/>
                <w:lang w:val="en-US" w:eastAsia="en-US" w:bidi="ar-SA"/>
              </w:rPr>
              <w:t xml:space="preserve">localized approaches to building design and construction </w:t>
            </w:r>
            <w:r>
              <w:rPr>
                <w:rFonts w:cs="Arial"/>
                <w:lang w:val="en-US" w:eastAsia="en-US" w:bidi="ar-SA"/>
              </w:rPr>
              <w:t xml:space="preserve">that improve living conditions and reduce energy consumption </w:t>
            </w:r>
            <w:r w:rsidRPr="00124455">
              <w:rPr>
                <w:rFonts w:cs="Arial"/>
                <w:lang w:val="en-US" w:eastAsia="en-US" w:bidi="ar-SA"/>
              </w:rPr>
              <w:t>in Colombia.</w:t>
            </w:r>
          </w:p>
        </w:tc>
      </w:tr>
      <w:tr w:rsidR="00EA13DD" w:rsidRPr="007F50A1" w14:paraId="2BB54FA3" w14:textId="77777777" w:rsidTr="00C023B0">
        <w:trPr>
          <w:jc w:val="center"/>
        </w:trPr>
        <w:tc>
          <w:tcPr>
            <w:tcW w:w="1560" w:type="dxa"/>
          </w:tcPr>
          <w:p w14:paraId="256D7094" w14:textId="77777777" w:rsidR="00EA13DD" w:rsidRPr="007F50A1" w:rsidRDefault="00EA13DD" w:rsidP="00C023B0">
            <w:pPr>
              <w:rPr>
                <w:rFonts w:cs="Arial"/>
                <w:sz w:val="22"/>
                <w:szCs w:val="22"/>
              </w:rPr>
            </w:pPr>
            <w:r w:rsidRPr="007F50A1">
              <w:rPr>
                <w:rFonts w:cs="Arial"/>
                <w:sz w:val="22"/>
                <w:szCs w:val="22"/>
              </w:rPr>
              <w:t>Research Methods</w:t>
            </w:r>
          </w:p>
        </w:tc>
        <w:tc>
          <w:tcPr>
            <w:tcW w:w="8307" w:type="dxa"/>
          </w:tcPr>
          <w:p w14:paraId="7284A22C" w14:textId="77777777" w:rsidR="00EA13DD" w:rsidRPr="0042067F" w:rsidRDefault="00EA13DD" w:rsidP="00C023B0">
            <w:pPr>
              <w:rPr>
                <w:rFonts w:cs="Arial"/>
                <w:b/>
              </w:rPr>
            </w:pPr>
            <w:r w:rsidRPr="00E34245">
              <w:rPr>
                <w:rFonts w:cs="Arial"/>
                <w:b/>
              </w:rPr>
              <w:t>Literature review:</w:t>
            </w:r>
            <w:r>
              <w:rPr>
                <w:rFonts w:cs="Arial"/>
                <w:b/>
              </w:rPr>
              <w:t xml:space="preserve"> </w:t>
            </w:r>
            <w:r w:rsidRPr="003E41F5">
              <w:rPr>
                <w:rFonts w:cs="Arial"/>
              </w:rPr>
              <w:t>Big Data Architecture</w:t>
            </w:r>
            <w:r>
              <w:rPr>
                <w:rFonts w:cs="Arial"/>
              </w:rPr>
              <w:t xml:space="preserve">, </w:t>
            </w:r>
            <w:r w:rsidRPr="003E41F5">
              <w:rPr>
                <w:rFonts w:cs="Arial"/>
              </w:rPr>
              <w:t>Big Data Analytics methods</w:t>
            </w:r>
            <w:r>
              <w:rPr>
                <w:rFonts w:cs="Arial"/>
              </w:rPr>
              <w:t xml:space="preserve">, </w:t>
            </w:r>
            <w:r>
              <w:rPr>
                <w:rFonts w:cs="Arial"/>
                <w:color w:val="333333"/>
                <w:shd w:val="clear" w:color="auto" w:fill="FFFFFF"/>
              </w:rPr>
              <w:t>KD process models</w:t>
            </w:r>
            <w:r>
              <w:rPr>
                <w:rFonts w:cs="Arial"/>
              </w:rPr>
              <w:t xml:space="preserve">, </w:t>
            </w:r>
            <w:r w:rsidRPr="003E41F5">
              <w:rPr>
                <w:rFonts w:cs="Arial"/>
                <w:color w:val="333333"/>
                <w:shd w:val="clear" w:color="auto" w:fill="FFFFFF"/>
              </w:rPr>
              <w:t>S</w:t>
            </w:r>
            <w:r>
              <w:rPr>
                <w:rFonts w:cs="Arial"/>
                <w:color w:val="333333"/>
                <w:shd w:val="clear" w:color="auto" w:fill="FFFFFF"/>
              </w:rPr>
              <w:t>patio-</w:t>
            </w:r>
            <w:r w:rsidRPr="003E41F5">
              <w:rPr>
                <w:rFonts w:cs="Arial"/>
                <w:color w:val="333333"/>
                <w:shd w:val="clear" w:color="auto" w:fill="FFFFFF"/>
              </w:rPr>
              <w:t>temporal data mining</w:t>
            </w:r>
            <w:r>
              <w:rPr>
                <w:rFonts w:cs="Arial"/>
              </w:rPr>
              <w:t xml:space="preserve">, </w:t>
            </w:r>
            <w:r w:rsidRPr="003E41F5">
              <w:rPr>
                <w:rFonts w:cs="Arial"/>
              </w:rPr>
              <w:t>Data mining techniques applied to meteorology</w:t>
            </w:r>
          </w:p>
          <w:p w14:paraId="0C90D7D9" w14:textId="3C4BB4F6" w:rsidR="00EA13DD" w:rsidRPr="00492175" w:rsidRDefault="00EA13DD" w:rsidP="00C023B0">
            <w:pPr>
              <w:rPr>
                <w:rFonts w:cs="Arial"/>
              </w:rPr>
            </w:pPr>
            <w:r>
              <w:rPr>
                <w:rFonts w:cs="Arial"/>
                <w:b/>
              </w:rPr>
              <w:t xml:space="preserve">Developing the application: </w:t>
            </w:r>
            <w:r>
              <w:rPr>
                <w:rFonts w:cs="Arial"/>
              </w:rPr>
              <w:t>Agile Model Driven Development</w:t>
            </w:r>
          </w:p>
        </w:tc>
      </w:tr>
      <w:tr w:rsidR="00EA13DD" w:rsidRPr="007F50A1" w14:paraId="7878E21C" w14:textId="77777777" w:rsidTr="00C023B0">
        <w:trPr>
          <w:jc w:val="center"/>
        </w:trPr>
        <w:tc>
          <w:tcPr>
            <w:tcW w:w="1560" w:type="dxa"/>
          </w:tcPr>
          <w:p w14:paraId="65BCF5B5" w14:textId="77777777" w:rsidR="00EA13DD" w:rsidRPr="007F50A1" w:rsidRDefault="00EA13DD" w:rsidP="00C023B0">
            <w:pPr>
              <w:rPr>
                <w:rFonts w:cs="Arial"/>
                <w:sz w:val="22"/>
                <w:szCs w:val="22"/>
              </w:rPr>
            </w:pPr>
            <w:r w:rsidRPr="007F50A1">
              <w:rPr>
                <w:rFonts w:cs="Arial"/>
                <w:sz w:val="22"/>
                <w:szCs w:val="22"/>
              </w:rPr>
              <w:t>IT Artefact</w:t>
            </w:r>
          </w:p>
        </w:tc>
        <w:tc>
          <w:tcPr>
            <w:tcW w:w="8307" w:type="dxa"/>
          </w:tcPr>
          <w:p w14:paraId="1D2B0443" w14:textId="77777777" w:rsidR="00FC3E7F" w:rsidRDefault="00EA13DD" w:rsidP="00C023B0">
            <w:pPr>
              <w:rPr>
                <w:rFonts w:cs="Arial"/>
              </w:rPr>
            </w:pPr>
            <w:r w:rsidRPr="003E41F5">
              <w:rPr>
                <w:rFonts w:cs="Arial"/>
              </w:rPr>
              <w:t xml:space="preserve">An application that facilitates big data analytics for Colombia’s recently released weather data. Through analytics and visualisation, the application should enable data exploration and </w:t>
            </w:r>
            <w:r>
              <w:rPr>
                <w:rFonts w:cs="Arial"/>
              </w:rPr>
              <w:t>KD</w:t>
            </w:r>
            <w:r w:rsidRPr="003E41F5">
              <w:rPr>
                <w:rFonts w:cs="Arial"/>
              </w:rPr>
              <w:t xml:space="preserve"> with the goal of providing recommendations for construction strategies dependent on geographical location and related historical weather data. </w:t>
            </w:r>
          </w:p>
          <w:p w14:paraId="164F3A36" w14:textId="77777777" w:rsidR="00EA13DD" w:rsidRPr="003E41F5" w:rsidRDefault="00EA13DD" w:rsidP="00C023B0">
            <w:pPr>
              <w:rPr>
                <w:rFonts w:cs="Arial"/>
              </w:rPr>
            </w:pPr>
            <w:r>
              <w:rPr>
                <w:rFonts w:cs="Arial"/>
              </w:rPr>
              <w:t>T</w:t>
            </w:r>
            <w:r w:rsidRPr="003E41F5">
              <w:rPr>
                <w:rFonts w:cs="Arial"/>
              </w:rPr>
              <w:t xml:space="preserve">he application should </w:t>
            </w:r>
            <w:r>
              <w:rPr>
                <w:rFonts w:cs="Arial"/>
              </w:rPr>
              <w:t xml:space="preserve">also </w:t>
            </w:r>
            <w:r w:rsidRPr="003E41F5">
              <w:rPr>
                <w:rFonts w:cs="Arial"/>
              </w:rPr>
              <w:t>provide efficient storage, processing, management and security.</w:t>
            </w:r>
          </w:p>
        </w:tc>
      </w:tr>
      <w:tr w:rsidR="00EA13DD" w:rsidRPr="007F50A1" w14:paraId="4C6D4318" w14:textId="77777777" w:rsidTr="00C023B0">
        <w:trPr>
          <w:trHeight w:val="1094"/>
          <w:jc w:val="center"/>
        </w:trPr>
        <w:tc>
          <w:tcPr>
            <w:tcW w:w="1560" w:type="dxa"/>
          </w:tcPr>
          <w:p w14:paraId="50874ABA" w14:textId="77777777" w:rsidR="00EA13DD" w:rsidRPr="007F50A1" w:rsidRDefault="00EA13DD" w:rsidP="00C023B0">
            <w:pPr>
              <w:rPr>
                <w:rFonts w:cs="Arial"/>
                <w:sz w:val="22"/>
                <w:szCs w:val="22"/>
              </w:rPr>
            </w:pPr>
            <w:r w:rsidRPr="007F50A1">
              <w:rPr>
                <w:rFonts w:cs="Arial"/>
                <w:sz w:val="22"/>
                <w:szCs w:val="22"/>
              </w:rPr>
              <w:t>Evaluation</w:t>
            </w:r>
          </w:p>
        </w:tc>
        <w:tc>
          <w:tcPr>
            <w:tcW w:w="8307" w:type="dxa"/>
          </w:tcPr>
          <w:p w14:paraId="55082A86" w14:textId="61A03495" w:rsidR="00FC3E7F" w:rsidRDefault="00EA13DD" w:rsidP="00C023B0">
            <w:pPr>
              <w:rPr>
                <w:rFonts w:cs="Arial"/>
              </w:rPr>
            </w:pPr>
            <w:r w:rsidRPr="00E1319F">
              <w:rPr>
                <w:rFonts w:cs="Arial"/>
              </w:rPr>
              <w:t xml:space="preserve">Verification, validation and testing </w:t>
            </w:r>
            <w:r w:rsidR="00FC3E7F">
              <w:rPr>
                <w:rFonts w:cs="Arial"/>
              </w:rPr>
              <w:t xml:space="preserve">of </w:t>
            </w:r>
            <w:r w:rsidRPr="00E1319F">
              <w:rPr>
                <w:rFonts w:cs="Arial"/>
              </w:rPr>
              <w:t>the application</w:t>
            </w:r>
            <w:r w:rsidR="00FC3E7F">
              <w:rPr>
                <w:rFonts w:cs="Arial"/>
              </w:rPr>
              <w:t xml:space="preserve"> using statistical comparisons and review by domain experts</w:t>
            </w:r>
            <w:r w:rsidR="00FC3E7F" w:rsidRPr="00E1319F">
              <w:rPr>
                <w:rFonts w:cs="Arial"/>
              </w:rPr>
              <w:t xml:space="preserve"> </w:t>
            </w:r>
          </w:p>
          <w:p w14:paraId="35543EE8" w14:textId="6B4CE39E" w:rsidR="00EA13DD" w:rsidRPr="00B05B28" w:rsidRDefault="00934598" w:rsidP="00C023B0">
            <w:pPr>
              <w:rPr>
                <w:rFonts w:cs="Arial"/>
              </w:rPr>
            </w:pPr>
            <w:r>
              <w:rPr>
                <w:rFonts w:cs="Arial"/>
              </w:rPr>
              <w:t xml:space="preserve">Checking </w:t>
            </w:r>
            <w:r w:rsidR="00FF45CA">
              <w:rPr>
                <w:rFonts w:cs="Arial"/>
              </w:rPr>
              <w:t xml:space="preserve">if </w:t>
            </w:r>
            <w:r w:rsidR="00FF45CA" w:rsidRPr="00B05B28">
              <w:rPr>
                <w:rFonts w:cs="Arial"/>
              </w:rPr>
              <w:t>useful</w:t>
            </w:r>
            <w:r w:rsidR="00EA13DD">
              <w:rPr>
                <w:rFonts w:cs="Arial"/>
              </w:rPr>
              <w:t xml:space="preserve"> </w:t>
            </w:r>
            <w:r w:rsidR="00EA13DD" w:rsidRPr="00B05B28">
              <w:rPr>
                <w:rFonts w:cs="Arial"/>
              </w:rPr>
              <w:t xml:space="preserve">localised </w:t>
            </w:r>
            <w:r w:rsidR="00EA13DD">
              <w:rPr>
                <w:rFonts w:cs="Arial"/>
              </w:rPr>
              <w:t xml:space="preserve">construction </w:t>
            </w:r>
            <w:r w:rsidR="00EA13DD" w:rsidRPr="00B05B28">
              <w:rPr>
                <w:rFonts w:cs="Arial"/>
              </w:rPr>
              <w:t xml:space="preserve">approaches </w:t>
            </w:r>
            <w:r>
              <w:rPr>
                <w:rFonts w:cs="Arial"/>
              </w:rPr>
              <w:t xml:space="preserve">can </w:t>
            </w:r>
            <w:r w:rsidR="00EA13DD" w:rsidRPr="00B05B28">
              <w:rPr>
                <w:rFonts w:cs="Arial"/>
              </w:rPr>
              <w:t>be generated</w:t>
            </w:r>
            <w:r>
              <w:rPr>
                <w:rFonts w:cs="Arial"/>
              </w:rPr>
              <w:t>.</w:t>
            </w:r>
          </w:p>
          <w:p w14:paraId="7BFE1728" w14:textId="17F6F658" w:rsidR="00EA13DD" w:rsidRPr="00E1319F" w:rsidRDefault="00EA13DD" w:rsidP="00C023B0">
            <w:pPr>
              <w:rPr>
                <w:rFonts w:cs="Arial"/>
              </w:rPr>
            </w:pPr>
            <w:r w:rsidRPr="00E1319F">
              <w:rPr>
                <w:rFonts w:cs="Arial"/>
              </w:rPr>
              <w:t xml:space="preserve">Validation of </w:t>
            </w:r>
            <w:r w:rsidR="00934598">
              <w:rPr>
                <w:rFonts w:cs="Arial"/>
              </w:rPr>
              <w:t xml:space="preserve">application </w:t>
            </w:r>
            <w:r w:rsidRPr="00E1319F">
              <w:rPr>
                <w:rFonts w:cs="Arial"/>
              </w:rPr>
              <w:t>output:</w:t>
            </w:r>
          </w:p>
          <w:p w14:paraId="5DCB414E" w14:textId="77777777" w:rsidR="00EA13DD" w:rsidRPr="00E1319F" w:rsidRDefault="00EA13DD" w:rsidP="00C023B0">
            <w:pPr>
              <w:pStyle w:val="ListParagraph"/>
              <w:numPr>
                <w:ilvl w:val="0"/>
                <w:numId w:val="38"/>
              </w:numPr>
              <w:rPr>
                <w:rFonts w:cs="Arial"/>
              </w:rPr>
            </w:pPr>
            <w:r>
              <w:rPr>
                <w:rFonts w:cs="Arial"/>
              </w:rPr>
              <w:t>Statistical c</w:t>
            </w:r>
            <w:r w:rsidRPr="00E1319F">
              <w:rPr>
                <w:rFonts w:cs="Arial"/>
              </w:rPr>
              <w:t>omparison</w:t>
            </w:r>
            <w:r>
              <w:rPr>
                <w:rFonts w:cs="Arial"/>
              </w:rPr>
              <w:t xml:space="preserve"> of</w:t>
            </w:r>
            <w:r w:rsidRPr="00E1319F">
              <w:rPr>
                <w:rFonts w:cs="Arial"/>
              </w:rPr>
              <w:t xml:space="preserve"> different knowledge discovery methods</w:t>
            </w:r>
            <w:r>
              <w:rPr>
                <w:rFonts w:cs="Arial"/>
              </w:rPr>
              <w:t xml:space="preserve"> applied</w:t>
            </w:r>
          </w:p>
          <w:p w14:paraId="59953D34" w14:textId="77777777" w:rsidR="00EA13DD" w:rsidRDefault="00EA13DD" w:rsidP="00C023B0">
            <w:pPr>
              <w:pStyle w:val="ListParagraph"/>
              <w:numPr>
                <w:ilvl w:val="0"/>
                <w:numId w:val="38"/>
              </w:numPr>
              <w:rPr>
                <w:rFonts w:cs="Arial"/>
              </w:rPr>
            </w:pPr>
            <w:r>
              <w:rPr>
                <w:rFonts w:cs="Arial"/>
              </w:rPr>
              <w:t>Quality measures for methods applied. (Distance metrics for clustering)</w:t>
            </w:r>
          </w:p>
          <w:p w14:paraId="4D59D4FF" w14:textId="77777777" w:rsidR="00EA13DD" w:rsidRDefault="00EA13DD" w:rsidP="00C023B0">
            <w:pPr>
              <w:pStyle w:val="ListParagraph"/>
              <w:numPr>
                <w:ilvl w:val="0"/>
                <w:numId w:val="38"/>
              </w:numPr>
              <w:rPr>
                <w:rFonts w:cs="Arial"/>
              </w:rPr>
            </w:pPr>
            <w:r w:rsidRPr="00E1319F">
              <w:rPr>
                <w:rFonts w:cs="Arial"/>
              </w:rPr>
              <w:t>Test cases</w:t>
            </w:r>
            <w:r>
              <w:rPr>
                <w:rFonts w:cs="Arial"/>
              </w:rPr>
              <w:t xml:space="preserve"> – identified by domain experts</w:t>
            </w:r>
          </w:p>
          <w:p w14:paraId="0A4D2410" w14:textId="77777777" w:rsidR="00EA13DD" w:rsidRPr="00E1319F" w:rsidRDefault="00EA13DD" w:rsidP="00C023B0">
            <w:pPr>
              <w:pStyle w:val="ListParagraph"/>
              <w:numPr>
                <w:ilvl w:val="0"/>
                <w:numId w:val="38"/>
              </w:numPr>
              <w:rPr>
                <w:rFonts w:cs="Arial"/>
              </w:rPr>
            </w:pPr>
            <w:r>
              <w:rPr>
                <w:rFonts w:cs="Arial"/>
              </w:rPr>
              <w:t>Interpretation of results by domain experts</w:t>
            </w:r>
          </w:p>
        </w:tc>
      </w:tr>
    </w:tbl>
    <w:p w14:paraId="16B3BBEC" w14:textId="77777777" w:rsidR="00EA13DD" w:rsidRPr="00EA13DD" w:rsidRDefault="00EA13DD" w:rsidP="00EA13DD">
      <w:pPr>
        <w:rPr>
          <w:rFonts w:cs="Arial"/>
          <w:lang w:eastAsia="en-US" w:bidi="ar-SA"/>
        </w:rPr>
      </w:pPr>
    </w:p>
    <w:p w14:paraId="083D1C29" w14:textId="77777777" w:rsidR="00CD7C23" w:rsidRDefault="005E4384" w:rsidP="00CD7C23">
      <w:pPr>
        <w:pStyle w:val="NormalWeb"/>
        <w:rPr>
          <w:lang w:eastAsia="en-US"/>
        </w:rPr>
      </w:pPr>
      <w:r>
        <w:rPr>
          <w:rFonts w:cs="Arial"/>
          <w:b/>
          <w:bCs/>
          <w:lang w:eastAsia="en-US"/>
        </w:rPr>
        <w:t xml:space="preserve">Project Outline </w:t>
      </w:r>
    </w:p>
    <w:p w14:paraId="2B6E190D" w14:textId="77777777" w:rsidR="00FC3E7F" w:rsidRDefault="00FC3E7F" w:rsidP="00CD7C23">
      <w:pPr>
        <w:pStyle w:val="NormalWeb"/>
        <w:rPr>
          <w:b/>
          <w:sz w:val="20"/>
          <w:szCs w:val="20"/>
          <w:lang w:eastAsia="en-US"/>
        </w:rPr>
      </w:pPr>
    </w:p>
    <w:p w14:paraId="39C3DE7E" w14:textId="5087A888" w:rsidR="00A10058" w:rsidRDefault="00124455" w:rsidP="00CD7C23">
      <w:pPr>
        <w:pStyle w:val="NormalWeb"/>
        <w:rPr>
          <w:sz w:val="20"/>
          <w:szCs w:val="20"/>
          <w:lang w:eastAsia="en-US"/>
        </w:rPr>
      </w:pPr>
      <w:r w:rsidRPr="00B87C6B">
        <w:rPr>
          <w:b/>
          <w:sz w:val="20"/>
          <w:szCs w:val="20"/>
          <w:lang w:eastAsia="en-US"/>
        </w:rPr>
        <w:t xml:space="preserve">Literature </w:t>
      </w:r>
      <w:r w:rsidR="00EA43DB" w:rsidRPr="00B87C6B">
        <w:rPr>
          <w:b/>
          <w:sz w:val="20"/>
          <w:szCs w:val="20"/>
          <w:lang w:eastAsia="en-US"/>
        </w:rPr>
        <w:t>search</w:t>
      </w:r>
      <w:r w:rsidR="001E6CE2" w:rsidRPr="00B87C6B">
        <w:rPr>
          <w:b/>
          <w:sz w:val="20"/>
          <w:szCs w:val="20"/>
          <w:lang w:eastAsia="en-US"/>
        </w:rPr>
        <w:t xml:space="preserve"> and </w:t>
      </w:r>
      <w:r w:rsidR="00EA43DB" w:rsidRPr="00B87C6B">
        <w:rPr>
          <w:b/>
          <w:sz w:val="20"/>
          <w:szCs w:val="20"/>
          <w:lang w:eastAsia="en-US"/>
        </w:rPr>
        <w:t>review</w:t>
      </w:r>
      <w:r w:rsidR="00EA43DB" w:rsidRPr="00B87C6B">
        <w:rPr>
          <w:sz w:val="20"/>
          <w:szCs w:val="20"/>
          <w:lang w:eastAsia="en-US"/>
        </w:rPr>
        <w:t xml:space="preserve"> </w:t>
      </w:r>
      <w:r w:rsidR="001E6CE2" w:rsidRPr="00B87C6B">
        <w:rPr>
          <w:sz w:val="20"/>
          <w:szCs w:val="20"/>
          <w:lang w:eastAsia="en-US"/>
        </w:rPr>
        <w:t>to i</w:t>
      </w:r>
      <w:r w:rsidR="003C52E7" w:rsidRPr="00B87C6B">
        <w:rPr>
          <w:sz w:val="20"/>
          <w:szCs w:val="20"/>
          <w:lang w:eastAsia="en-US"/>
        </w:rPr>
        <w:t>dentif</w:t>
      </w:r>
      <w:r w:rsidR="001E6CE2" w:rsidRPr="00B87C6B">
        <w:rPr>
          <w:sz w:val="20"/>
          <w:szCs w:val="20"/>
          <w:lang w:eastAsia="en-US"/>
        </w:rPr>
        <w:t>y</w:t>
      </w:r>
      <w:r w:rsidR="003C52E7" w:rsidRPr="00B87C6B">
        <w:rPr>
          <w:sz w:val="20"/>
          <w:szCs w:val="20"/>
          <w:lang w:eastAsia="en-US"/>
        </w:rPr>
        <w:t xml:space="preserve"> of </w:t>
      </w:r>
      <w:r w:rsidR="0042067F">
        <w:rPr>
          <w:sz w:val="20"/>
          <w:szCs w:val="20"/>
          <w:lang w:eastAsia="en-US"/>
        </w:rPr>
        <w:t>KD</w:t>
      </w:r>
      <w:r w:rsidR="003C52E7" w:rsidRPr="00B87C6B">
        <w:rPr>
          <w:sz w:val="20"/>
          <w:szCs w:val="20"/>
          <w:lang w:eastAsia="en-US"/>
        </w:rPr>
        <w:t xml:space="preserve"> principles</w:t>
      </w:r>
      <w:r w:rsidR="001E6CE2" w:rsidRPr="00B87C6B">
        <w:rPr>
          <w:sz w:val="20"/>
          <w:szCs w:val="20"/>
          <w:lang w:eastAsia="en-US"/>
        </w:rPr>
        <w:t xml:space="preserve"> applicable </w:t>
      </w:r>
      <w:r w:rsidR="00277E16" w:rsidRPr="00B87C6B">
        <w:rPr>
          <w:sz w:val="20"/>
          <w:szCs w:val="20"/>
          <w:lang w:eastAsia="en-US"/>
        </w:rPr>
        <w:t xml:space="preserve">in weather, methods for evaluating </w:t>
      </w:r>
      <w:r w:rsidR="0042067F">
        <w:rPr>
          <w:sz w:val="20"/>
          <w:szCs w:val="20"/>
          <w:lang w:eastAsia="en-US"/>
        </w:rPr>
        <w:t>KD</w:t>
      </w:r>
      <w:r w:rsidR="00277E16" w:rsidRPr="00B87C6B">
        <w:rPr>
          <w:sz w:val="20"/>
          <w:szCs w:val="20"/>
          <w:lang w:eastAsia="en-US"/>
        </w:rPr>
        <w:t xml:space="preserve"> techniques, existing big data architecture and frameworks in scientific applications and specifically in climatology and meteorology.</w:t>
      </w:r>
    </w:p>
    <w:p w14:paraId="7F593EE5" w14:textId="1DCEE110" w:rsidR="007F5929" w:rsidRDefault="007F5929" w:rsidP="00CD7C23">
      <w:pPr>
        <w:pStyle w:val="NormalWeb"/>
        <w:rPr>
          <w:sz w:val="20"/>
          <w:szCs w:val="20"/>
          <w:lang w:eastAsia="en-US"/>
        </w:rPr>
      </w:pPr>
    </w:p>
    <w:p w14:paraId="249CDEAF" w14:textId="46DF6AD8" w:rsidR="007F5929" w:rsidRDefault="00D066F1" w:rsidP="00CD7C23">
      <w:pPr>
        <w:pStyle w:val="NormalWeb"/>
        <w:rPr>
          <w:b/>
          <w:sz w:val="20"/>
          <w:szCs w:val="20"/>
          <w:lang w:eastAsia="en-US"/>
        </w:rPr>
      </w:pPr>
      <w:r>
        <w:rPr>
          <w:b/>
          <w:sz w:val="20"/>
          <w:szCs w:val="20"/>
          <w:lang w:eastAsia="en-US"/>
        </w:rPr>
        <w:t>Development phases and workflows</w:t>
      </w:r>
      <w:r w:rsidR="00E026D7">
        <w:rPr>
          <w:b/>
          <w:sz w:val="20"/>
          <w:szCs w:val="20"/>
          <w:lang w:eastAsia="en-US"/>
        </w:rPr>
        <w:t xml:space="preserve"> time distribution</w:t>
      </w:r>
      <w:r>
        <w:rPr>
          <w:b/>
          <w:sz w:val="20"/>
          <w:szCs w:val="20"/>
          <w:lang w:eastAsia="en-US"/>
        </w:rPr>
        <w:t>:</w:t>
      </w:r>
    </w:p>
    <w:p w14:paraId="4062204D" w14:textId="6E22E779" w:rsidR="00D066F1" w:rsidRDefault="00E94801" w:rsidP="00CD7C23">
      <w:pPr>
        <w:pStyle w:val="NormalWeb"/>
        <w:rPr>
          <w:b/>
          <w:sz w:val="20"/>
          <w:szCs w:val="20"/>
          <w:lang w:eastAsia="en-US"/>
        </w:rPr>
      </w:pPr>
      <w:r>
        <w:rPr>
          <w:b/>
          <w:noProof/>
          <w:sz w:val="20"/>
          <w:szCs w:val="20"/>
          <w:lang w:eastAsia="en-US"/>
        </w:rPr>
        <w:drawing>
          <wp:inline distT="0" distB="0" distL="0" distR="0" wp14:anchorId="4C170059" wp14:editId="63A127AD">
            <wp:extent cx="5274135" cy="1861457"/>
            <wp:effectExtent l="0" t="0" r="317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asesWorkflows.jpg"/>
                    <pic:cNvPicPr/>
                  </pic:nvPicPr>
                  <pic:blipFill rotWithShape="1">
                    <a:blip r:embed="rId8" cstate="print">
                      <a:extLst>
                        <a:ext uri="{28A0092B-C50C-407E-A947-70E740481C1C}">
                          <a14:useLocalDpi xmlns:a14="http://schemas.microsoft.com/office/drawing/2010/main" val="0"/>
                        </a:ext>
                      </a:extLst>
                    </a:blip>
                    <a:srcRect t="26275" b="23802"/>
                    <a:stretch/>
                  </pic:blipFill>
                  <pic:spPr bwMode="auto">
                    <a:xfrm>
                      <a:off x="0" y="0"/>
                      <a:ext cx="5274310" cy="1861519"/>
                    </a:xfrm>
                    <a:prstGeom prst="rect">
                      <a:avLst/>
                    </a:prstGeom>
                    <a:ln>
                      <a:noFill/>
                    </a:ln>
                    <a:extLst>
                      <a:ext uri="{53640926-AAD7-44D8-BBD7-CCE9431645EC}">
                        <a14:shadowObscured xmlns:a14="http://schemas.microsoft.com/office/drawing/2010/main"/>
                      </a:ext>
                    </a:extLst>
                  </pic:spPr>
                </pic:pic>
              </a:graphicData>
            </a:graphic>
          </wp:inline>
        </w:drawing>
      </w:r>
    </w:p>
    <w:p w14:paraId="5FDD772C" w14:textId="093A18D8" w:rsidR="00D066F1" w:rsidRPr="007F5929" w:rsidRDefault="00D066F1" w:rsidP="00CD7C23">
      <w:pPr>
        <w:pStyle w:val="NormalWeb"/>
        <w:rPr>
          <w:b/>
          <w:sz w:val="20"/>
          <w:szCs w:val="20"/>
          <w:lang w:eastAsia="en-US"/>
        </w:rPr>
      </w:pPr>
      <w:r w:rsidRPr="007F5929">
        <w:rPr>
          <w:b/>
          <w:sz w:val="20"/>
          <w:szCs w:val="20"/>
          <w:lang w:eastAsia="en-US"/>
        </w:rPr>
        <w:t>System development process</w:t>
      </w:r>
      <w:r>
        <w:rPr>
          <w:b/>
          <w:sz w:val="20"/>
          <w:szCs w:val="20"/>
          <w:lang w:eastAsia="en-US"/>
        </w:rPr>
        <w:t>:</w:t>
      </w:r>
    </w:p>
    <w:p w14:paraId="12A9C4B5" w14:textId="6D94847E" w:rsidR="00137EE2" w:rsidRDefault="00137EE2" w:rsidP="00CD7C23">
      <w:pPr>
        <w:pStyle w:val="NormalWeb"/>
        <w:rPr>
          <w:sz w:val="20"/>
          <w:szCs w:val="20"/>
          <w:lang w:eastAsia="en-US"/>
        </w:rPr>
      </w:pPr>
    </w:p>
    <w:tbl>
      <w:tblPr>
        <w:tblStyle w:val="TableGrid"/>
        <w:tblW w:w="0" w:type="auto"/>
        <w:tblLook w:val="04A0" w:firstRow="1" w:lastRow="0" w:firstColumn="1" w:lastColumn="0" w:noHBand="0" w:noVBand="1"/>
      </w:tblPr>
      <w:tblGrid>
        <w:gridCol w:w="1550"/>
        <w:gridCol w:w="3105"/>
        <w:gridCol w:w="1573"/>
        <w:gridCol w:w="2068"/>
      </w:tblGrid>
      <w:tr w:rsidR="0063748F" w14:paraId="7C4EAFA7" w14:textId="77777777" w:rsidTr="00B6276D">
        <w:tc>
          <w:tcPr>
            <w:tcW w:w="1550" w:type="dxa"/>
          </w:tcPr>
          <w:p w14:paraId="32316F9E" w14:textId="7ECE7BD1" w:rsidR="0063748F" w:rsidRPr="00F436A2" w:rsidRDefault="0063748F" w:rsidP="00CD7C23">
            <w:pPr>
              <w:pStyle w:val="NormalWeb"/>
              <w:rPr>
                <w:b/>
                <w:sz w:val="20"/>
                <w:szCs w:val="20"/>
                <w:lang w:eastAsia="en-US"/>
              </w:rPr>
            </w:pPr>
            <w:r w:rsidRPr="00F436A2">
              <w:rPr>
                <w:b/>
                <w:sz w:val="20"/>
                <w:szCs w:val="20"/>
                <w:lang w:eastAsia="en-US"/>
              </w:rPr>
              <w:t>Activity</w:t>
            </w:r>
          </w:p>
        </w:tc>
        <w:tc>
          <w:tcPr>
            <w:tcW w:w="3125" w:type="dxa"/>
          </w:tcPr>
          <w:p w14:paraId="2D93CBC7" w14:textId="09061DEF" w:rsidR="0063748F" w:rsidRPr="00F436A2" w:rsidRDefault="0063748F" w:rsidP="00CD7C23">
            <w:pPr>
              <w:pStyle w:val="NormalWeb"/>
              <w:rPr>
                <w:b/>
                <w:sz w:val="20"/>
                <w:szCs w:val="20"/>
                <w:lang w:eastAsia="en-US"/>
              </w:rPr>
            </w:pPr>
            <w:r w:rsidRPr="00F436A2">
              <w:rPr>
                <w:b/>
                <w:sz w:val="20"/>
                <w:szCs w:val="20"/>
                <w:lang w:eastAsia="en-US"/>
              </w:rPr>
              <w:t>Technique</w:t>
            </w:r>
            <w:r w:rsidR="007F5929" w:rsidRPr="00F436A2">
              <w:rPr>
                <w:b/>
                <w:sz w:val="20"/>
                <w:szCs w:val="20"/>
                <w:lang w:eastAsia="en-US"/>
              </w:rPr>
              <w:t>s</w:t>
            </w:r>
          </w:p>
        </w:tc>
        <w:tc>
          <w:tcPr>
            <w:tcW w:w="1547" w:type="dxa"/>
          </w:tcPr>
          <w:p w14:paraId="19FD60CB" w14:textId="7F6D356A" w:rsidR="0063748F" w:rsidRPr="00F436A2" w:rsidRDefault="0063748F" w:rsidP="00CD7C23">
            <w:pPr>
              <w:pStyle w:val="NormalWeb"/>
              <w:rPr>
                <w:b/>
                <w:sz w:val="20"/>
                <w:szCs w:val="20"/>
                <w:lang w:eastAsia="en-US"/>
              </w:rPr>
            </w:pPr>
            <w:r w:rsidRPr="00F436A2">
              <w:rPr>
                <w:b/>
                <w:sz w:val="20"/>
                <w:szCs w:val="20"/>
                <w:lang w:eastAsia="en-US"/>
              </w:rPr>
              <w:t>Deliverables</w:t>
            </w:r>
          </w:p>
        </w:tc>
        <w:tc>
          <w:tcPr>
            <w:tcW w:w="2074" w:type="dxa"/>
          </w:tcPr>
          <w:p w14:paraId="28771ADF" w14:textId="7C3AE90C" w:rsidR="0063748F" w:rsidRPr="00F436A2" w:rsidRDefault="0063748F" w:rsidP="00CD7C23">
            <w:pPr>
              <w:pStyle w:val="NormalWeb"/>
              <w:rPr>
                <w:b/>
                <w:sz w:val="20"/>
                <w:szCs w:val="20"/>
                <w:lang w:eastAsia="en-US"/>
              </w:rPr>
            </w:pPr>
            <w:r w:rsidRPr="00F436A2">
              <w:rPr>
                <w:b/>
                <w:sz w:val="20"/>
                <w:szCs w:val="20"/>
                <w:lang w:eastAsia="en-US"/>
              </w:rPr>
              <w:t>Diagrams</w:t>
            </w:r>
          </w:p>
        </w:tc>
      </w:tr>
      <w:tr w:rsidR="0063748F" w14:paraId="31354841" w14:textId="77777777" w:rsidTr="00B6276D">
        <w:tc>
          <w:tcPr>
            <w:tcW w:w="1550" w:type="dxa"/>
          </w:tcPr>
          <w:p w14:paraId="57ADF112" w14:textId="77777777" w:rsidR="0063748F" w:rsidRPr="0063748F" w:rsidRDefault="0063748F" w:rsidP="0063748F">
            <w:pPr>
              <w:pStyle w:val="NormalWeb"/>
              <w:rPr>
                <w:b/>
                <w:sz w:val="20"/>
                <w:szCs w:val="20"/>
                <w:lang w:eastAsia="en-US"/>
              </w:rPr>
            </w:pPr>
            <w:r w:rsidRPr="0063748F">
              <w:rPr>
                <w:b/>
                <w:sz w:val="20"/>
                <w:szCs w:val="20"/>
                <w:lang w:eastAsia="en-US"/>
              </w:rPr>
              <w:t>Requirements capture and modelling</w:t>
            </w:r>
          </w:p>
          <w:p w14:paraId="71B5A748" w14:textId="77777777" w:rsidR="0063748F" w:rsidRPr="0063748F" w:rsidRDefault="0063748F" w:rsidP="00CD7C23">
            <w:pPr>
              <w:pStyle w:val="NormalWeb"/>
              <w:rPr>
                <w:b/>
                <w:sz w:val="20"/>
                <w:szCs w:val="20"/>
                <w:lang w:eastAsia="en-US"/>
              </w:rPr>
            </w:pPr>
          </w:p>
        </w:tc>
        <w:tc>
          <w:tcPr>
            <w:tcW w:w="3125" w:type="dxa"/>
          </w:tcPr>
          <w:p w14:paraId="1EF29522" w14:textId="77777777" w:rsidR="0063748F" w:rsidRDefault="0063748F" w:rsidP="0063748F">
            <w:pPr>
              <w:pStyle w:val="NormalWeb"/>
              <w:rPr>
                <w:sz w:val="20"/>
                <w:szCs w:val="20"/>
                <w:lang w:eastAsia="en-US"/>
              </w:rPr>
            </w:pPr>
            <w:r w:rsidRPr="0063748F">
              <w:rPr>
                <w:sz w:val="20"/>
                <w:szCs w:val="20"/>
                <w:lang w:eastAsia="en-US"/>
              </w:rPr>
              <w:lastRenderedPageBreak/>
              <w:t>Text descriptions of use cases and requirements</w:t>
            </w:r>
          </w:p>
          <w:p w14:paraId="5B4FFDAF" w14:textId="77777777" w:rsidR="0063748F" w:rsidRDefault="0063748F" w:rsidP="0063748F">
            <w:pPr>
              <w:pStyle w:val="NormalWeb"/>
              <w:rPr>
                <w:sz w:val="20"/>
                <w:szCs w:val="20"/>
                <w:lang w:eastAsia="en-US"/>
              </w:rPr>
            </w:pPr>
            <w:r>
              <w:rPr>
                <w:sz w:val="20"/>
                <w:szCs w:val="20"/>
                <w:lang w:eastAsia="en-US"/>
              </w:rPr>
              <w:t>Use case modelling</w:t>
            </w:r>
          </w:p>
          <w:p w14:paraId="60DF5AAF" w14:textId="6D73A822" w:rsidR="0063748F" w:rsidRDefault="0063748F" w:rsidP="00CD7C23">
            <w:pPr>
              <w:pStyle w:val="NormalWeb"/>
              <w:rPr>
                <w:sz w:val="20"/>
                <w:szCs w:val="20"/>
                <w:lang w:eastAsia="en-US"/>
              </w:rPr>
            </w:pPr>
            <w:r>
              <w:rPr>
                <w:sz w:val="20"/>
                <w:szCs w:val="20"/>
                <w:lang w:eastAsia="en-US"/>
              </w:rPr>
              <w:lastRenderedPageBreak/>
              <w:t>Architectural modelling</w:t>
            </w:r>
            <w:r w:rsidR="007F5929">
              <w:rPr>
                <w:sz w:val="20"/>
                <w:szCs w:val="20"/>
                <w:lang w:eastAsia="en-US"/>
              </w:rPr>
              <w:t>, prototypes</w:t>
            </w:r>
          </w:p>
        </w:tc>
        <w:tc>
          <w:tcPr>
            <w:tcW w:w="1547" w:type="dxa"/>
          </w:tcPr>
          <w:p w14:paraId="73A6CA35" w14:textId="0386A714" w:rsidR="0063748F" w:rsidRDefault="0063748F" w:rsidP="00CD7C23">
            <w:pPr>
              <w:pStyle w:val="NormalWeb"/>
              <w:rPr>
                <w:sz w:val="20"/>
                <w:szCs w:val="20"/>
                <w:lang w:eastAsia="en-US"/>
              </w:rPr>
            </w:pPr>
            <w:r>
              <w:rPr>
                <w:sz w:val="20"/>
                <w:szCs w:val="20"/>
                <w:lang w:eastAsia="en-US"/>
              </w:rPr>
              <w:lastRenderedPageBreak/>
              <w:t xml:space="preserve">Use case model, requirements </w:t>
            </w:r>
            <w:r>
              <w:rPr>
                <w:sz w:val="20"/>
                <w:szCs w:val="20"/>
                <w:lang w:eastAsia="en-US"/>
              </w:rPr>
              <w:lastRenderedPageBreak/>
              <w:t>list</w:t>
            </w:r>
            <w:r w:rsidR="00D618C4">
              <w:rPr>
                <w:sz w:val="20"/>
                <w:szCs w:val="20"/>
                <w:lang w:eastAsia="en-US"/>
              </w:rPr>
              <w:t>, initial architecture</w:t>
            </w:r>
          </w:p>
        </w:tc>
        <w:tc>
          <w:tcPr>
            <w:tcW w:w="2074" w:type="dxa"/>
          </w:tcPr>
          <w:p w14:paraId="60A83CE7" w14:textId="1C16B7B5" w:rsidR="0063748F" w:rsidRDefault="0063748F" w:rsidP="00CD7C23">
            <w:pPr>
              <w:pStyle w:val="NormalWeb"/>
              <w:rPr>
                <w:sz w:val="20"/>
                <w:szCs w:val="20"/>
                <w:lang w:eastAsia="en-US"/>
              </w:rPr>
            </w:pPr>
            <w:r>
              <w:rPr>
                <w:sz w:val="20"/>
                <w:szCs w:val="20"/>
                <w:lang w:eastAsia="en-US"/>
              </w:rPr>
              <w:lastRenderedPageBreak/>
              <w:t>Use case, Package</w:t>
            </w:r>
          </w:p>
        </w:tc>
      </w:tr>
      <w:tr w:rsidR="0063748F" w14:paraId="5141D5FE" w14:textId="77777777" w:rsidTr="00B6276D">
        <w:tc>
          <w:tcPr>
            <w:tcW w:w="1550" w:type="dxa"/>
          </w:tcPr>
          <w:p w14:paraId="6421B363" w14:textId="3317665B" w:rsidR="0063748F" w:rsidRPr="0063748F" w:rsidRDefault="0063748F" w:rsidP="00CD7C23">
            <w:pPr>
              <w:pStyle w:val="NormalWeb"/>
              <w:rPr>
                <w:b/>
                <w:sz w:val="20"/>
                <w:szCs w:val="20"/>
                <w:lang w:eastAsia="en-US"/>
              </w:rPr>
            </w:pPr>
            <w:r w:rsidRPr="0063748F">
              <w:rPr>
                <w:b/>
                <w:sz w:val="20"/>
                <w:szCs w:val="20"/>
                <w:lang w:eastAsia="en-US"/>
              </w:rPr>
              <w:t xml:space="preserve">Requirements </w:t>
            </w:r>
            <w:r>
              <w:rPr>
                <w:b/>
                <w:sz w:val="20"/>
                <w:szCs w:val="20"/>
                <w:lang w:eastAsia="en-US"/>
              </w:rPr>
              <w:t>analysis</w:t>
            </w:r>
          </w:p>
        </w:tc>
        <w:tc>
          <w:tcPr>
            <w:tcW w:w="3125" w:type="dxa"/>
          </w:tcPr>
          <w:p w14:paraId="7BEBCBA1" w14:textId="31AB56CB" w:rsidR="0063748F" w:rsidRDefault="00D618C4" w:rsidP="00CD7C23">
            <w:pPr>
              <w:pStyle w:val="NormalWeb"/>
              <w:rPr>
                <w:sz w:val="20"/>
                <w:szCs w:val="20"/>
                <w:lang w:eastAsia="en-US"/>
              </w:rPr>
            </w:pPr>
            <w:r w:rsidRPr="0063748F">
              <w:rPr>
                <w:sz w:val="20"/>
                <w:szCs w:val="20"/>
                <w:lang w:eastAsia="en-US"/>
              </w:rPr>
              <w:t>Use cases analysed to extract required objects</w:t>
            </w:r>
            <w:r w:rsidR="00B6276D">
              <w:rPr>
                <w:sz w:val="20"/>
                <w:szCs w:val="20"/>
                <w:lang w:eastAsia="en-US"/>
              </w:rPr>
              <w:t xml:space="preserve">. </w:t>
            </w:r>
            <w:r w:rsidRPr="0063748F">
              <w:rPr>
                <w:sz w:val="20"/>
                <w:szCs w:val="20"/>
                <w:lang w:eastAsia="en-US"/>
              </w:rPr>
              <w:t>Interactions between objects identified</w:t>
            </w:r>
            <w:r>
              <w:rPr>
                <w:sz w:val="20"/>
                <w:szCs w:val="20"/>
                <w:lang w:eastAsia="en-US"/>
              </w:rPr>
              <w:t xml:space="preserve"> – communication diagrams developed</w:t>
            </w:r>
          </w:p>
        </w:tc>
        <w:tc>
          <w:tcPr>
            <w:tcW w:w="1547" w:type="dxa"/>
          </w:tcPr>
          <w:p w14:paraId="1FEFEA8F" w14:textId="3AC64F69" w:rsidR="0063748F" w:rsidRDefault="00D618C4" w:rsidP="00CD7C23">
            <w:pPr>
              <w:pStyle w:val="NormalWeb"/>
              <w:rPr>
                <w:sz w:val="20"/>
                <w:szCs w:val="20"/>
                <w:lang w:eastAsia="en-US"/>
              </w:rPr>
            </w:pPr>
            <w:r>
              <w:rPr>
                <w:sz w:val="20"/>
                <w:szCs w:val="20"/>
                <w:lang w:eastAsia="en-US"/>
              </w:rPr>
              <w:t>Analysis models</w:t>
            </w:r>
          </w:p>
        </w:tc>
        <w:tc>
          <w:tcPr>
            <w:tcW w:w="2074" w:type="dxa"/>
          </w:tcPr>
          <w:p w14:paraId="52062838" w14:textId="0B5DA56C" w:rsidR="00D618C4" w:rsidRDefault="00D618C4" w:rsidP="00D618C4">
            <w:pPr>
              <w:pStyle w:val="NormalWeb"/>
              <w:rPr>
                <w:sz w:val="20"/>
                <w:szCs w:val="20"/>
                <w:lang w:eastAsia="en-US"/>
              </w:rPr>
            </w:pPr>
            <w:r>
              <w:rPr>
                <w:sz w:val="20"/>
                <w:szCs w:val="20"/>
                <w:lang w:eastAsia="en-US"/>
              </w:rPr>
              <w:t xml:space="preserve">Class, Object, Communication </w:t>
            </w:r>
          </w:p>
        </w:tc>
      </w:tr>
      <w:tr w:rsidR="0063748F" w14:paraId="340617C7" w14:textId="77777777" w:rsidTr="00B6276D">
        <w:tc>
          <w:tcPr>
            <w:tcW w:w="1550" w:type="dxa"/>
          </w:tcPr>
          <w:p w14:paraId="65BB4F75" w14:textId="68DB2723" w:rsidR="0063748F" w:rsidRPr="0063748F" w:rsidRDefault="0063748F" w:rsidP="00CD7C23">
            <w:pPr>
              <w:pStyle w:val="NormalWeb"/>
              <w:rPr>
                <w:b/>
                <w:sz w:val="20"/>
                <w:szCs w:val="20"/>
                <w:lang w:eastAsia="en-US"/>
              </w:rPr>
            </w:pPr>
            <w:r w:rsidRPr="0063748F">
              <w:rPr>
                <w:b/>
                <w:sz w:val="20"/>
                <w:szCs w:val="20"/>
                <w:lang w:eastAsia="en-US"/>
              </w:rPr>
              <w:t>System and architecture design</w:t>
            </w:r>
          </w:p>
        </w:tc>
        <w:tc>
          <w:tcPr>
            <w:tcW w:w="3125" w:type="dxa"/>
          </w:tcPr>
          <w:p w14:paraId="5DE421B4" w14:textId="5C17DB0B" w:rsidR="0063748F" w:rsidRDefault="00D618C4" w:rsidP="00CD7C23">
            <w:pPr>
              <w:pStyle w:val="NormalWeb"/>
              <w:rPr>
                <w:sz w:val="20"/>
                <w:szCs w:val="20"/>
                <w:lang w:eastAsia="en-US"/>
              </w:rPr>
            </w:pPr>
            <w:r>
              <w:rPr>
                <w:sz w:val="20"/>
                <w:szCs w:val="20"/>
                <w:lang w:eastAsia="en-US"/>
              </w:rPr>
              <w:t>Design patterns identified</w:t>
            </w:r>
          </w:p>
        </w:tc>
        <w:tc>
          <w:tcPr>
            <w:tcW w:w="1547" w:type="dxa"/>
          </w:tcPr>
          <w:p w14:paraId="13EDED4E" w14:textId="53DF5137" w:rsidR="0063748F" w:rsidRDefault="007F5929" w:rsidP="00CD7C23">
            <w:pPr>
              <w:pStyle w:val="NormalWeb"/>
              <w:rPr>
                <w:sz w:val="20"/>
                <w:szCs w:val="20"/>
                <w:lang w:eastAsia="en-US"/>
              </w:rPr>
            </w:pPr>
            <w:r>
              <w:rPr>
                <w:sz w:val="20"/>
                <w:szCs w:val="20"/>
                <w:lang w:eastAsia="en-US"/>
              </w:rPr>
              <w:t>Overview design and implementation architecture</w:t>
            </w:r>
          </w:p>
        </w:tc>
        <w:tc>
          <w:tcPr>
            <w:tcW w:w="2074" w:type="dxa"/>
          </w:tcPr>
          <w:p w14:paraId="29B586EE" w14:textId="3BAC25E9" w:rsidR="0063748F" w:rsidRDefault="00D618C4" w:rsidP="00CD7C23">
            <w:pPr>
              <w:pStyle w:val="NormalWeb"/>
              <w:rPr>
                <w:sz w:val="20"/>
                <w:szCs w:val="20"/>
                <w:lang w:eastAsia="en-US"/>
              </w:rPr>
            </w:pPr>
            <w:r>
              <w:rPr>
                <w:sz w:val="20"/>
                <w:szCs w:val="20"/>
                <w:lang w:eastAsia="en-US"/>
              </w:rPr>
              <w:t>Package, Component, Deployment, Class</w:t>
            </w:r>
          </w:p>
        </w:tc>
      </w:tr>
      <w:tr w:rsidR="0063748F" w14:paraId="33F68D69" w14:textId="77777777" w:rsidTr="00B6276D">
        <w:tc>
          <w:tcPr>
            <w:tcW w:w="1550" w:type="dxa"/>
          </w:tcPr>
          <w:p w14:paraId="68CAF36C" w14:textId="56596B46" w:rsidR="0063748F" w:rsidRPr="0063748F" w:rsidRDefault="0063748F" w:rsidP="00CD7C23">
            <w:pPr>
              <w:pStyle w:val="NormalWeb"/>
              <w:rPr>
                <w:b/>
                <w:sz w:val="20"/>
                <w:szCs w:val="20"/>
                <w:lang w:eastAsia="en-US"/>
              </w:rPr>
            </w:pPr>
            <w:r w:rsidRPr="0063748F">
              <w:rPr>
                <w:b/>
                <w:sz w:val="20"/>
                <w:szCs w:val="20"/>
                <w:lang w:eastAsia="en-US"/>
              </w:rPr>
              <w:t>Class design</w:t>
            </w:r>
          </w:p>
        </w:tc>
        <w:tc>
          <w:tcPr>
            <w:tcW w:w="3125" w:type="dxa"/>
          </w:tcPr>
          <w:p w14:paraId="7A2D6168" w14:textId="1DAA0C05" w:rsidR="007F5929" w:rsidRDefault="007F5929" w:rsidP="00CD7C23">
            <w:pPr>
              <w:pStyle w:val="NormalWeb"/>
              <w:rPr>
                <w:sz w:val="20"/>
                <w:szCs w:val="20"/>
                <w:lang w:eastAsia="en-US"/>
              </w:rPr>
            </w:pPr>
            <w:r>
              <w:rPr>
                <w:sz w:val="20"/>
                <w:szCs w:val="20"/>
                <w:lang w:eastAsia="en-US"/>
              </w:rPr>
              <w:t>Class and object modelling, Interaction modelling</w:t>
            </w:r>
            <w:r w:rsidR="00B6276D">
              <w:rPr>
                <w:sz w:val="20"/>
                <w:szCs w:val="20"/>
                <w:lang w:eastAsia="en-US"/>
              </w:rPr>
              <w:t xml:space="preserve">. </w:t>
            </w:r>
            <w:r>
              <w:rPr>
                <w:sz w:val="20"/>
                <w:szCs w:val="20"/>
                <w:lang w:eastAsia="en-US"/>
              </w:rPr>
              <w:t>State modelling, Design Patterns</w:t>
            </w:r>
          </w:p>
          <w:p w14:paraId="4CE97709" w14:textId="39FECEAD" w:rsidR="007F5929" w:rsidRDefault="007F5929" w:rsidP="00CD7C23">
            <w:pPr>
              <w:pStyle w:val="NormalWeb"/>
              <w:rPr>
                <w:sz w:val="20"/>
                <w:szCs w:val="20"/>
                <w:lang w:eastAsia="en-US"/>
              </w:rPr>
            </w:pPr>
            <w:r>
              <w:rPr>
                <w:sz w:val="20"/>
                <w:szCs w:val="20"/>
                <w:lang w:eastAsia="en-US"/>
              </w:rPr>
              <w:t>prototypes</w:t>
            </w:r>
          </w:p>
        </w:tc>
        <w:tc>
          <w:tcPr>
            <w:tcW w:w="1547" w:type="dxa"/>
          </w:tcPr>
          <w:p w14:paraId="33887753" w14:textId="15ADF2F7" w:rsidR="0063748F" w:rsidRDefault="007F5929" w:rsidP="00CD7C23">
            <w:pPr>
              <w:pStyle w:val="NormalWeb"/>
              <w:rPr>
                <w:sz w:val="20"/>
                <w:szCs w:val="20"/>
                <w:lang w:eastAsia="en-US"/>
              </w:rPr>
            </w:pPr>
            <w:r>
              <w:rPr>
                <w:sz w:val="20"/>
                <w:szCs w:val="20"/>
                <w:lang w:eastAsia="en-US"/>
              </w:rPr>
              <w:t>Design models</w:t>
            </w:r>
          </w:p>
        </w:tc>
        <w:tc>
          <w:tcPr>
            <w:tcW w:w="2074" w:type="dxa"/>
          </w:tcPr>
          <w:p w14:paraId="155689F1" w14:textId="08B3E848" w:rsidR="0063748F" w:rsidRDefault="007F5929" w:rsidP="00CD7C23">
            <w:pPr>
              <w:pStyle w:val="NormalWeb"/>
              <w:rPr>
                <w:sz w:val="20"/>
                <w:szCs w:val="20"/>
                <w:lang w:eastAsia="en-US"/>
              </w:rPr>
            </w:pPr>
            <w:r>
              <w:rPr>
                <w:sz w:val="20"/>
                <w:szCs w:val="20"/>
                <w:lang w:eastAsia="en-US"/>
              </w:rPr>
              <w:t>Class, Object, Sequence, State machine, Package</w:t>
            </w:r>
          </w:p>
        </w:tc>
      </w:tr>
      <w:tr w:rsidR="0063748F" w14:paraId="48A3EF3F" w14:textId="77777777" w:rsidTr="00B6276D">
        <w:tc>
          <w:tcPr>
            <w:tcW w:w="1550" w:type="dxa"/>
          </w:tcPr>
          <w:p w14:paraId="149BCB17" w14:textId="08DEA09A" w:rsidR="0063748F" w:rsidRPr="0063748F" w:rsidRDefault="0063748F" w:rsidP="00CD7C23">
            <w:pPr>
              <w:pStyle w:val="NormalWeb"/>
              <w:rPr>
                <w:b/>
                <w:sz w:val="20"/>
                <w:szCs w:val="20"/>
                <w:lang w:eastAsia="en-US"/>
              </w:rPr>
            </w:pPr>
            <w:r w:rsidRPr="0063748F">
              <w:rPr>
                <w:b/>
                <w:sz w:val="20"/>
                <w:szCs w:val="20"/>
                <w:lang w:eastAsia="en-US"/>
              </w:rPr>
              <w:t>Interface design</w:t>
            </w:r>
          </w:p>
        </w:tc>
        <w:tc>
          <w:tcPr>
            <w:tcW w:w="3125" w:type="dxa"/>
          </w:tcPr>
          <w:p w14:paraId="37CAF1F2" w14:textId="786DF44F" w:rsidR="007F5929" w:rsidRDefault="007F5929" w:rsidP="007F5929">
            <w:pPr>
              <w:pStyle w:val="NormalWeb"/>
              <w:rPr>
                <w:sz w:val="20"/>
                <w:szCs w:val="20"/>
                <w:lang w:eastAsia="en-US"/>
              </w:rPr>
            </w:pPr>
            <w:r>
              <w:rPr>
                <w:sz w:val="20"/>
                <w:szCs w:val="20"/>
                <w:lang w:eastAsia="en-US"/>
              </w:rPr>
              <w:t>Class and object modelling, Interaction modelling</w:t>
            </w:r>
            <w:r w:rsidR="00B6276D">
              <w:rPr>
                <w:sz w:val="20"/>
                <w:szCs w:val="20"/>
                <w:lang w:eastAsia="en-US"/>
              </w:rPr>
              <w:t xml:space="preserve">, </w:t>
            </w:r>
            <w:r>
              <w:rPr>
                <w:sz w:val="20"/>
                <w:szCs w:val="20"/>
                <w:lang w:eastAsia="en-US"/>
              </w:rPr>
              <w:t>State modelling, Design Patterns</w:t>
            </w:r>
            <w:r w:rsidR="00B6276D">
              <w:rPr>
                <w:sz w:val="20"/>
                <w:szCs w:val="20"/>
                <w:lang w:eastAsia="en-US"/>
              </w:rPr>
              <w:t xml:space="preserve">, </w:t>
            </w:r>
            <w:r>
              <w:rPr>
                <w:sz w:val="20"/>
                <w:szCs w:val="20"/>
                <w:lang w:eastAsia="en-US"/>
              </w:rPr>
              <w:t>prototypes</w:t>
            </w:r>
          </w:p>
        </w:tc>
        <w:tc>
          <w:tcPr>
            <w:tcW w:w="1547" w:type="dxa"/>
          </w:tcPr>
          <w:p w14:paraId="7FB09A6A" w14:textId="6704AE77" w:rsidR="0063748F" w:rsidRDefault="007F5929" w:rsidP="00CD7C23">
            <w:pPr>
              <w:pStyle w:val="NormalWeb"/>
              <w:rPr>
                <w:sz w:val="20"/>
                <w:szCs w:val="20"/>
                <w:lang w:eastAsia="en-US"/>
              </w:rPr>
            </w:pPr>
            <w:r>
              <w:rPr>
                <w:sz w:val="20"/>
                <w:szCs w:val="20"/>
                <w:lang w:eastAsia="en-US"/>
              </w:rPr>
              <w:t>Design models, interface specification</w:t>
            </w:r>
          </w:p>
        </w:tc>
        <w:tc>
          <w:tcPr>
            <w:tcW w:w="2074" w:type="dxa"/>
          </w:tcPr>
          <w:p w14:paraId="3520DBFB" w14:textId="284B0340" w:rsidR="0063748F" w:rsidRDefault="007F5929" w:rsidP="00CD7C23">
            <w:pPr>
              <w:pStyle w:val="NormalWeb"/>
              <w:rPr>
                <w:sz w:val="20"/>
                <w:szCs w:val="20"/>
                <w:lang w:eastAsia="en-US"/>
              </w:rPr>
            </w:pPr>
            <w:r>
              <w:rPr>
                <w:sz w:val="20"/>
                <w:szCs w:val="20"/>
                <w:lang w:eastAsia="en-US"/>
              </w:rPr>
              <w:t>Class, Object, Sequence, State machine, Package</w:t>
            </w:r>
          </w:p>
        </w:tc>
      </w:tr>
      <w:tr w:rsidR="007F5929" w14:paraId="36467D01" w14:textId="77777777" w:rsidTr="00B6276D">
        <w:tc>
          <w:tcPr>
            <w:tcW w:w="1550" w:type="dxa"/>
          </w:tcPr>
          <w:p w14:paraId="541E0D2A" w14:textId="3EDC1FFE" w:rsidR="007F5929" w:rsidRPr="0063748F" w:rsidRDefault="007F5929" w:rsidP="007F5929">
            <w:pPr>
              <w:pStyle w:val="NormalWeb"/>
              <w:rPr>
                <w:b/>
                <w:sz w:val="20"/>
                <w:szCs w:val="20"/>
                <w:lang w:eastAsia="en-US"/>
              </w:rPr>
            </w:pPr>
            <w:r w:rsidRPr="0063748F">
              <w:rPr>
                <w:b/>
                <w:sz w:val="20"/>
                <w:szCs w:val="20"/>
                <w:lang w:eastAsia="en-US"/>
              </w:rPr>
              <w:t>Data management design</w:t>
            </w:r>
          </w:p>
        </w:tc>
        <w:tc>
          <w:tcPr>
            <w:tcW w:w="3125" w:type="dxa"/>
          </w:tcPr>
          <w:p w14:paraId="1FEBF6D3" w14:textId="5B31848A" w:rsidR="007F5929" w:rsidRDefault="007F5929" w:rsidP="007F5929">
            <w:pPr>
              <w:pStyle w:val="NormalWeb"/>
              <w:rPr>
                <w:sz w:val="20"/>
                <w:szCs w:val="20"/>
                <w:lang w:eastAsia="en-US"/>
              </w:rPr>
            </w:pPr>
            <w:r>
              <w:rPr>
                <w:sz w:val="20"/>
                <w:szCs w:val="20"/>
                <w:lang w:eastAsia="en-US"/>
              </w:rPr>
              <w:t>Class and object modelling, Interaction modelling</w:t>
            </w:r>
            <w:r w:rsidR="00B6276D">
              <w:rPr>
                <w:sz w:val="20"/>
                <w:szCs w:val="20"/>
                <w:lang w:eastAsia="en-US"/>
              </w:rPr>
              <w:t xml:space="preserve">, </w:t>
            </w:r>
            <w:r>
              <w:rPr>
                <w:sz w:val="20"/>
                <w:szCs w:val="20"/>
                <w:lang w:eastAsia="en-US"/>
              </w:rPr>
              <w:t>State modelling, Design Patterns</w:t>
            </w:r>
            <w:r w:rsidR="00B6276D">
              <w:rPr>
                <w:sz w:val="20"/>
                <w:szCs w:val="20"/>
                <w:lang w:eastAsia="en-US"/>
              </w:rPr>
              <w:t xml:space="preserve">, </w:t>
            </w:r>
            <w:r>
              <w:rPr>
                <w:sz w:val="20"/>
                <w:szCs w:val="20"/>
                <w:lang w:eastAsia="en-US"/>
              </w:rPr>
              <w:t>prototypes</w:t>
            </w:r>
          </w:p>
        </w:tc>
        <w:tc>
          <w:tcPr>
            <w:tcW w:w="1547" w:type="dxa"/>
          </w:tcPr>
          <w:p w14:paraId="3A68CC14" w14:textId="4B1CAC62" w:rsidR="007F5929" w:rsidRDefault="007F5929" w:rsidP="007F5929">
            <w:pPr>
              <w:pStyle w:val="NormalWeb"/>
              <w:rPr>
                <w:sz w:val="20"/>
                <w:szCs w:val="20"/>
                <w:lang w:eastAsia="en-US"/>
              </w:rPr>
            </w:pPr>
            <w:r>
              <w:rPr>
                <w:sz w:val="20"/>
                <w:szCs w:val="20"/>
                <w:lang w:eastAsia="en-US"/>
              </w:rPr>
              <w:t>Design models, data specification</w:t>
            </w:r>
          </w:p>
        </w:tc>
        <w:tc>
          <w:tcPr>
            <w:tcW w:w="2074" w:type="dxa"/>
          </w:tcPr>
          <w:p w14:paraId="6169E36B" w14:textId="612F2983" w:rsidR="007F5929" w:rsidRDefault="007F5929" w:rsidP="007F5929">
            <w:pPr>
              <w:pStyle w:val="NormalWeb"/>
              <w:rPr>
                <w:sz w:val="20"/>
                <w:szCs w:val="20"/>
                <w:lang w:eastAsia="en-US"/>
              </w:rPr>
            </w:pPr>
            <w:r>
              <w:rPr>
                <w:sz w:val="20"/>
                <w:szCs w:val="20"/>
                <w:lang w:eastAsia="en-US"/>
              </w:rPr>
              <w:t>Class, Object, Sequence, State machine, Package</w:t>
            </w:r>
          </w:p>
        </w:tc>
      </w:tr>
      <w:tr w:rsidR="007F5929" w14:paraId="2A37C36F" w14:textId="77777777" w:rsidTr="00B6276D">
        <w:tc>
          <w:tcPr>
            <w:tcW w:w="1550" w:type="dxa"/>
          </w:tcPr>
          <w:p w14:paraId="49364FE0" w14:textId="106650B5" w:rsidR="007F5929" w:rsidRPr="0063748F" w:rsidRDefault="007F5929" w:rsidP="007F5929">
            <w:pPr>
              <w:pStyle w:val="NormalWeb"/>
              <w:rPr>
                <w:b/>
                <w:sz w:val="20"/>
                <w:szCs w:val="20"/>
                <w:lang w:eastAsia="en-US"/>
              </w:rPr>
            </w:pPr>
            <w:r w:rsidRPr="0063748F">
              <w:rPr>
                <w:b/>
                <w:sz w:val="20"/>
                <w:szCs w:val="20"/>
                <w:lang w:eastAsia="en-US"/>
              </w:rPr>
              <w:t>Construction</w:t>
            </w:r>
          </w:p>
        </w:tc>
        <w:tc>
          <w:tcPr>
            <w:tcW w:w="3125" w:type="dxa"/>
          </w:tcPr>
          <w:p w14:paraId="43A32D46" w14:textId="4D1F3B8E" w:rsidR="007F5929" w:rsidRDefault="007F5929" w:rsidP="007F5929">
            <w:pPr>
              <w:pStyle w:val="NormalWeb"/>
              <w:rPr>
                <w:sz w:val="20"/>
                <w:szCs w:val="20"/>
                <w:lang w:eastAsia="en-US"/>
              </w:rPr>
            </w:pPr>
            <w:r>
              <w:rPr>
                <w:sz w:val="20"/>
                <w:szCs w:val="20"/>
                <w:lang w:eastAsia="en-US"/>
              </w:rPr>
              <w:t>Programming, component reuse</w:t>
            </w:r>
          </w:p>
        </w:tc>
        <w:tc>
          <w:tcPr>
            <w:tcW w:w="1547" w:type="dxa"/>
          </w:tcPr>
          <w:p w14:paraId="660CBBA8" w14:textId="2765E394" w:rsidR="007F5929" w:rsidRDefault="007F5929" w:rsidP="007F5929">
            <w:pPr>
              <w:pStyle w:val="NormalWeb"/>
              <w:rPr>
                <w:sz w:val="20"/>
                <w:szCs w:val="20"/>
                <w:lang w:eastAsia="en-US"/>
              </w:rPr>
            </w:pPr>
            <w:r>
              <w:rPr>
                <w:sz w:val="20"/>
                <w:szCs w:val="20"/>
                <w:lang w:eastAsia="en-US"/>
              </w:rPr>
              <w:t>Constructed system, documentation</w:t>
            </w:r>
          </w:p>
        </w:tc>
        <w:tc>
          <w:tcPr>
            <w:tcW w:w="2074" w:type="dxa"/>
          </w:tcPr>
          <w:p w14:paraId="11880515" w14:textId="77777777" w:rsidR="007F5929" w:rsidRDefault="007F5929" w:rsidP="007F5929">
            <w:pPr>
              <w:pStyle w:val="NormalWeb"/>
              <w:rPr>
                <w:sz w:val="20"/>
                <w:szCs w:val="20"/>
                <w:lang w:eastAsia="en-US"/>
              </w:rPr>
            </w:pPr>
          </w:p>
        </w:tc>
      </w:tr>
      <w:tr w:rsidR="007F5929" w14:paraId="46ADCA9E" w14:textId="77777777" w:rsidTr="00B6276D">
        <w:tc>
          <w:tcPr>
            <w:tcW w:w="1550" w:type="dxa"/>
          </w:tcPr>
          <w:p w14:paraId="2A8F7A1A" w14:textId="24584050" w:rsidR="007F5929" w:rsidRPr="0063748F" w:rsidRDefault="007F5929" w:rsidP="007F5929">
            <w:pPr>
              <w:pStyle w:val="NormalWeb"/>
              <w:rPr>
                <w:b/>
                <w:sz w:val="20"/>
                <w:szCs w:val="20"/>
                <w:lang w:eastAsia="en-US"/>
              </w:rPr>
            </w:pPr>
            <w:r w:rsidRPr="0063748F">
              <w:rPr>
                <w:b/>
                <w:sz w:val="20"/>
                <w:szCs w:val="20"/>
                <w:lang w:eastAsia="en-US"/>
              </w:rPr>
              <w:t>Testing</w:t>
            </w:r>
          </w:p>
        </w:tc>
        <w:tc>
          <w:tcPr>
            <w:tcW w:w="3125" w:type="dxa"/>
          </w:tcPr>
          <w:p w14:paraId="5D4C0B97" w14:textId="6B41A239" w:rsidR="007F5929" w:rsidRDefault="007F5929" w:rsidP="007F5929">
            <w:pPr>
              <w:pStyle w:val="NormalWeb"/>
              <w:rPr>
                <w:sz w:val="20"/>
                <w:szCs w:val="20"/>
                <w:lang w:eastAsia="en-US"/>
              </w:rPr>
            </w:pPr>
            <w:r>
              <w:rPr>
                <w:sz w:val="20"/>
                <w:szCs w:val="20"/>
                <w:lang w:eastAsia="en-US"/>
              </w:rPr>
              <w:t>Programming, test planning and design, testing</w:t>
            </w:r>
          </w:p>
        </w:tc>
        <w:tc>
          <w:tcPr>
            <w:tcW w:w="1547" w:type="dxa"/>
          </w:tcPr>
          <w:p w14:paraId="49657905" w14:textId="3B66AFD1" w:rsidR="007F5929" w:rsidRDefault="007F5929" w:rsidP="007F5929">
            <w:pPr>
              <w:pStyle w:val="NormalWeb"/>
              <w:rPr>
                <w:sz w:val="20"/>
                <w:szCs w:val="20"/>
                <w:lang w:eastAsia="en-US"/>
              </w:rPr>
            </w:pPr>
            <w:r>
              <w:rPr>
                <w:sz w:val="20"/>
                <w:szCs w:val="20"/>
                <w:lang w:eastAsia="en-US"/>
              </w:rPr>
              <w:t>Test plans, test cases, tested system</w:t>
            </w:r>
          </w:p>
        </w:tc>
        <w:tc>
          <w:tcPr>
            <w:tcW w:w="2074" w:type="dxa"/>
          </w:tcPr>
          <w:p w14:paraId="54E09480" w14:textId="77777777" w:rsidR="007F5929" w:rsidRDefault="007F5929" w:rsidP="007F5929">
            <w:pPr>
              <w:pStyle w:val="NormalWeb"/>
              <w:rPr>
                <w:sz w:val="20"/>
                <w:szCs w:val="20"/>
                <w:lang w:eastAsia="en-US"/>
              </w:rPr>
            </w:pPr>
          </w:p>
        </w:tc>
      </w:tr>
    </w:tbl>
    <w:p w14:paraId="232082BD" w14:textId="314459B0" w:rsidR="00137EE2" w:rsidRPr="00137EE2" w:rsidRDefault="00137EE2" w:rsidP="00CD7C23">
      <w:pPr>
        <w:pStyle w:val="NormalWeb"/>
        <w:rPr>
          <w:b/>
          <w:sz w:val="20"/>
          <w:szCs w:val="20"/>
          <w:lang w:eastAsia="en-US"/>
        </w:rPr>
      </w:pPr>
    </w:p>
    <w:p w14:paraId="0031AA73" w14:textId="77777777" w:rsidR="00AD0C4B" w:rsidRPr="00B87C6B" w:rsidRDefault="003C52E7" w:rsidP="00CD7C23">
      <w:pPr>
        <w:pStyle w:val="NormalWeb"/>
        <w:rPr>
          <w:sz w:val="20"/>
          <w:szCs w:val="20"/>
          <w:lang w:eastAsia="en-US"/>
        </w:rPr>
      </w:pPr>
      <w:r w:rsidRPr="00B87C6B">
        <w:rPr>
          <w:b/>
          <w:sz w:val="20"/>
          <w:szCs w:val="20"/>
          <w:lang w:eastAsia="en-US"/>
        </w:rPr>
        <w:t>Evaluation</w:t>
      </w:r>
      <w:r w:rsidR="00EA43DB" w:rsidRPr="00B87C6B">
        <w:rPr>
          <w:b/>
          <w:sz w:val="20"/>
          <w:szCs w:val="20"/>
          <w:lang w:eastAsia="en-US"/>
        </w:rPr>
        <w:t>:</w:t>
      </w:r>
      <w:r w:rsidR="00EA43DB" w:rsidRPr="00B87C6B">
        <w:rPr>
          <w:sz w:val="20"/>
          <w:szCs w:val="20"/>
          <w:lang w:eastAsia="en-US"/>
        </w:rPr>
        <w:t xml:space="preserve"> </w:t>
      </w:r>
      <w:r w:rsidR="00AD0C4B" w:rsidRPr="00B87C6B">
        <w:rPr>
          <w:sz w:val="20"/>
          <w:szCs w:val="20"/>
          <w:lang w:eastAsia="en-US"/>
        </w:rPr>
        <w:t>Results and output of the application evaluated using statistical methods identified for each of the implemented knowledge discovery methods.</w:t>
      </w:r>
      <w:r w:rsidR="003B1955" w:rsidRPr="00B87C6B">
        <w:rPr>
          <w:sz w:val="20"/>
          <w:szCs w:val="20"/>
          <w:lang w:eastAsia="en-US"/>
        </w:rPr>
        <w:t xml:space="preserve"> </w:t>
      </w:r>
      <w:r w:rsidR="00EA43DB" w:rsidRPr="00B87C6B">
        <w:rPr>
          <w:sz w:val="20"/>
          <w:szCs w:val="20"/>
          <w:lang w:eastAsia="en-US"/>
        </w:rPr>
        <w:t>Application is evaluated through verification, validation and testing</w:t>
      </w:r>
      <w:r w:rsidR="00AD0C4B" w:rsidRPr="00B87C6B">
        <w:rPr>
          <w:sz w:val="20"/>
          <w:szCs w:val="20"/>
          <w:lang w:eastAsia="en-US"/>
        </w:rPr>
        <w:t xml:space="preserve"> – tests identified during the requirements specification and revisited through the prototyping stages.</w:t>
      </w:r>
      <w:r w:rsidR="003B1955" w:rsidRPr="00B87C6B">
        <w:rPr>
          <w:sz w:val="20"/>
          <w:szCs w:val="20"/>
          <w:lang w:eastAsia="en-US"/>
        </w:rPr>
        <w:t xml:space="preserve"> </w:t>
      </w:r>
      <w:r w:rsidR="00AD0C4B" w:rsidRPr="00B87C6B">
        <w:rPr>
          <w:sz w:val="20"/>
          <w:szCs w:val="20"/>
          <w:lang w:eastAsia="en-US"/>
        </w:rPr>
        <w:t>Domain expert(s) presented with a series of studies and results from the application</w:t>
      </w:r>
      <w:r w:rsidR="005F6C16" w:rsidRPr="00B87C6B">
        <w:rPr>
          <w:sz w:val="20"/>
          <w:szCs w:val="20"/>
          <w:lang w:eastAsia="en-US"/>
        </w:rPr>
        <w:t>, opinion of experts captured and summarised.</w:t>
      </w:r>
    </w:p>
    <w:p w14:paraId="0C649ED3" w14:textId="77777777" w:rsidR="00EA43DB" w:rsidRDefault="00EA43DB" w:rsidP="00CD7C23">
      <w:pPr>
        <w:pStyle w:val="NormalWeb"/>
        <w:rPr>
          <w:lang w:eastAsia="en-US"/>
        </w:rPr>
      </w:pPr>
    </w:p>
    <w:p w14:paraId="0B2DBC1B" w14:textId="77777777" w:rsidR="00DF5D0E" w:rsidRDefault="005E4384" w:rsidP="00DF5D0E">
      <w:pPr>
        <w:pStyle w:val="NormalWeb"/>
        <w:tabs>
          <w:tab w:val="left" w:pos="8080"/>
        </w:tabs>
        <w:rPr>
          <w:i/>
          <w:iCs/>
          <w:lang w:eastAsia="en-US"/>
        </w:rPr>
      </w:pPr>
      <w:r>
        <w:rPr>
          <w:b/>
          <w:bCs/>
          <w:lang w:eastAsia="en-US"/>
        </w:rPr>
        <w:t xml:space="preserve">Literature Survey / Resources’ List: </w:t>
      </w:r>
    </w:p>
    <w:p w14:paraId="7496032E" w14:textId="77777777" w:rsidR="00277C21" w:rsidRPr="00B87C6B" w:rsidRDefault="00277C21" w:rsidP="00DF5D0E">
      <w:pPr>
        <w:pStyle w:val="NormalWeb"/>
        <w:tabs>
          <w:tab w:val="left" w:pos="8080"/>
        </w:tabs>
        <w:rPr>
          <w:b/>
          <w:iCs/>
          <w:sz w:val="20"/>
          <w:szCs w:val="20"/>
          <w:lang w:eastAsia="en-US"/>
        </w:rPr>
      </w:pPr>
      <w:r w:rsidRPr="00B87C6B">
        <w:rPr>
          <w:b/>
          <w:iCs/>
          <w:sz w:val="20"/>
          <w:szCs w:val="20"/>
          <w:lang w:eastAsia="en-US"/>
        </w:rPr>
        <w:t>Big data architecture and frameworks:</w:t>
      </w:r>
    </w:p>
    <w:p w14:paraId="3A04F32D" w14:textId="77777777" w:rsidR="00EA43DB" w:rsidRPr="00B87C6B" w:rsidRDefault="003C52E7" w:rsidP="00DF5D0E">
      <w:pPr>
        <w:pStyle w:val="NormalWeb"/>
        <w:numPr>
          <w:ilvl w:val="0"/>
          <w:numId w:val="42"/>
        </w:numPr>
        <w:tabs>
          <w:tab w:val="left" w:pos="8080"/>
        </w:tabs>
        <w:rPr>
          <w:iCs/>
          <w:sz w:val="20"/>
          <w:szCs w:val="20"/>
          <w:lang w:eastAsia="en-US"/>
        </w:rPr>
      </w:pPr>
      <w:r w:rsidRPr="00B87C6B">
        <w:rPr>
          <w:iCs/>
          <w:sz w:val="20"/>
          <w:szCs w:val="20"/>
          <w:lang w:eastAsia="en-US"/>
        </w:rPr>
        <w:t xml:space="preserve">Software architecture for cloud and big data applications </w:t>
      </w:r>
      <w:r w:rsidR="00E01991" w:rsidRPr="00B87C6B">
        <w:rPr>
          <w:iCs/>
          <w:sz w:val="20"/>
          <w:szCs w:val="20"/>
          <w:lang w:eastAsia="en-US"/>
        </w:rPr>
        <w:fldChar w:fldCharType="begin" w:fldLock="1"/>
      </w:r>
      <w:r w:rsidR="00E01991" w:rsidRPr="00B87C6B">
        <w:rPr>
          <w:iCs/>
          <w:sz w:val="20"/>
          <w:szCs w:val="20"/>
          <w:lang w:eastAsia="en-US"/>
        </w:rPr>
        <w:instrText>ADDIN CSL_CITATION { "citationItems" : [ { "id" : "ITEM-1", "itemData" : { "DOI" : "https://doi.org/10.1016/B978-0-12-805467-3.00001-6", "ISBN" : "978-0-12-805467-3", "abstract" : "Abstract We quest for cloud architecturally significant requirements and explain their implications on architecting for/in the cloud in the presence of big data. Awareness of these requirements can help architects and practitioners to formulate architecture design decisions and choices, which are cloud-explicit. We hope to provide insights that can help in the systematic architecting for cloud-based systems and lessen generality and ad hoc practices. ", "author" : [ { "dropping-particle" : "", "family" : "Bahsoon", "given" : "Rami", "non-dropping-particle" : "", "parse-names" : false, "suffix" : "" }, { "dropping-particle" : "", "family" : "Ali", "given" : "Nour", "non-dropping-particle" : "", "parse-names" : false, "suffix" : "" }, { "dropping-particle" : "", "family" : "Heisel", "given" : "Maritta", "non-dropping-particle" : "", "parse-names" : false, "suffix" : "" }, { "dropping-particle" : "", "family" : "Maxim", "given" : "Bruce", "non-dropping-particle" : "", "parse-names" : false, "suffix" : "" }, { "dropping-particle" : "", "family" : "Mistrik", "given" : "Ivan", "non-dropping-particle" : "", "parse-names" : false, "suffix" : "" } ], "container-title" : "Software Architecture for Big Data and the Cloud", "id" : "ITEM-1", "issued" : { "date-parts" : [ [ "2017" ] ] }, "page" : "1-10", "title" : "Chapter 1 - Introduction. Software Architecture for Cloud and Big Data: An Open Quest for the Architecturally Significant Requirements", "type" : "chapter" }, "uris" : [ "http://www.mendeley.com/documents/?uuid=44e4fdb3-ebb4-4ac0-93a2-d9b46678ffcf" ] } ], "mendeley" : { "formattedCitation" : "(Bahsoon &lt;i&gt;et al.&lt;/i&gt;, 2017)", "plainTextFormattedCitation" : "(Bahsoon et al., 2017)", "previouslyFormattedCitation" : "(Bahsoon &lt;i&gt;et al.&lt;/i&gt;, 2017)" }, "properties" : {  }, "schema" : "https://github.com/citation-style-language/schema/raw/master/csl-citation.json" }</w:instrText>
      </w:r>
      <w:r w:rsidR="00E01991" w:rsidRPr="00B87C6B">
        <w:rPr>
          <w:iCs/>
          <w:sz w:val="20"/>
          <w:szCs w:val="20"/>
          <w:lang w:eastAsia="en-US"/>
        </w:rPr>
        <w:fldChar w:fldCharType="separate"/>
      </w:r>
      <w:r w:rsidR="00E01991" w:rsidRPr="00B87C6B">
        <w:rPr>
          <w:iCs/>
          <w:noProof/>
          <w:sz w:val="20"/>
          <w:szCs w:val="20"/>
          <w:lang w:eastAsia="en-US"/>
        </w:rPr>
        <w:t xml:space="preserve">(Bahsoon </w:t>
      </w:r>
      <w:r w:rsidR="00E01991" w:rsidRPr="00B87C6B">
        <w:rPr>
          <w:i/>
          <w:iCs/>
          <w:noProof/>
          <w:sz w:val="20"/>
          <w:szCs w:val="20"/>
          <w:lang w:eastAsia="en-US"/>
        </w:rPr>
        <w:t>et al.</w:t>
      </w:r>
      <w:r w:rsidR="00E01991" w:rsidRPr="00B87C6B">
        <w:rPr>
          <w:iCs/>
          <w:noProof/>
          <w:sz w:val="20"/>
          <w:szCs w:val="20"/>
          <w:lang w:eastAsia="en-US"/>
        </w:rPr>
        <w:t>, 2017)</w:t>
      </w:r>
      <w:r w:rsidR="00E01991" w:rsidRPr="00B87C6B">
        <w:rPr>
          <w:iCs/>
          <w:sz w:val="20"/>
          <w:szCs w:val="20"/>
          <w:lang w:eastAsia="en-US"/>
        </w:rPr>
        <w:fldChar w:fldCharType="end"/>
      </w:r>
    </w:p>
    <w:p w14:paraId="6AF1D4D8" w14:textId="77777777" w:rsidR="00EA43DB" w:rsidRDefault="00AF66B0" w:rsidP="00DF5D0E">
      <w:pPr>
        <w:pStyle w:val="NormalWeb"/>
        <w:numPr>
          <w:ilvl w:val="0"/>
          <w:numId w:val="42"/>
        </w:numPr>
        <w:tabs>
          <w:tab w:val="left" w:pos="8080"/>
        </w:tabs>
        <w:rPr>
          <w:i/>
          <w:iCs/>
          <w:sz w:val="20"/>
          <w:szCs w:val="20"/>
          <w:lang w:eastAsia="en-US"/>
        </w:rPr>
      </w:pPr>
      <w:r w:rsidRPr="00B87C6B">
        <w:rPr>
          <w:iCs/>
          <w:sz w:val="20"/>
          <w:szCs w:val="20"/>
          <w:lang w:eastAsia="en-US"/>
        </w:rPr>
        <w:t xml:space="preserve">Attempts to generalise big data workflows in eScience </w:t>
      </w:r>
      <w:r w:rsidRPr="00B87C6B">
        <w:rPr>
          <w:i/>
          <w:iCs/>
          <w:sz w:val="20"/>
          <w:szCs w:val="20"/>
          <w:lang w:eastAsia="en-US"/>
        </w:rPr>
        <w:fldChar w:fldCharType="begin" w:fldLock="1"/>
      </w:r>
      <w:r w:rsidR="004A3673" w:rsidRPr="00B87C6B">
        <w:rPr>
          <w:i/>
          <w:iCs/>
          <w:sz w:val="20"/>
          <w:szCs w:val="20"/>
          <w:lang w:eastAsia="en-US"/>
        </w:rPr>
        <w:instrText>ADDIN CSL_CITATION { "citationItems" : [ { "id" : "ITEM-1", "itemData" : { "DOI" : "10.1016/B978-0-12-805394-2.00018-0", "ISBN" : "9780128053942", "abstract" : "Cloud computing has evolved as a popular computing infrastructure for many applications. With (big) data acquiring a crucial role in eScience, efforts have been made recently exploring how to efficiently develop and deploy scientific applications on the unprecedentedly scalable cloud infrastructures. We review recent efforts in developing and deploying scientific computing applications in the cloud. In particular, we introduce a taxonomy specifically designed for scientific computing in the cloud, and further review the taxonomy with four major kinds of science applications, including life sciences, physics sciences, social and humanities sciences, and climate and earth sciences. Due to the large data size in most scientific applications, the performance of I/O operations can greatly affect the overall performance of the applications. We notice that the dynamic I/O performance of the cloud has made the resource provisioning an important and complex problem for scientific applications in the cloud. We present our efforts on improving the resource provisioning efficiency and effectiveness of scientific applications in the cloud. Finally, we present the open problems for developing the next-generation eScience applications and systems in the cloud.", "author" : [ { "dropping-particle" : "", "family" : "Buyya", "given" : "Rajkumar", "non-dropping-particle" : "", "parse-names" : false, "suffix" : "" }, { "dropping-particle" : "", "family" : "Calheiros", "given" : "Rodrigo N.", "non-dropping-particle" : "", "parse-names" : false, "suffix" : "" }, { "dropping-particle" : "", "family" : "Dastjerdi", "given" : "Amir Vahid", "non-dropping-particle" : "", "parse-names" : false, "suffix" : "" }, { "dropping-particle" : "", "family" : "Zhou", "given" : "A.C.", "non-dropping-particle" : "", "parse-names" : false, "suffix" : "" }, { "dropping-particle" : "", "family" : "He", "given" : "B.", "non-dropping-particle" : "", "parse-names" : false, "suffix" : "" }, { "dropping-particle" : "", "family" : "Ibrahim", "given" : "S.", "non-dropping-particle" : "", "parse-names" : false, "suffix" : "" } ], "container-title" : "Big Data", "id" : "ITEM-1", "issued" : { "date-parts" : [ [ "2016" ] ] }, "page" : "431-455", "title" : "Chapter 18 \u2013 eScience and Big Data Workflows in Clouds: A Taxonomy and Survey", "type" : "chapter" }, "uris" : [ "http://www.mendeley.com/documents/?uuid=0ae64c17-4e21-3f3f-bb37-9f156dedd055" ] } ], "mendeley" : { "formattedCitation" : "(Buyya &lt;i&gt;et al.&lt;/i&gt;, 2016)", "plainTextFormattedCitation" : "(Buyya et al., 2016)", "previouslyFormattedCitation" : "(Buyya &lt;i&gt;et al.&lt;/i&gt;, 2016)" }, "properties" : {  }, "schema" : "https://github.com/citation-style-language/schema/raw/master/csl-citation.json" }</w:instrText>
      </w:r>
      <w:r w:rsidRPr="00B87C6B">
        <w:rPr>
          <w:i/>
          <w:iCs/>
          <w:sz w:val="20"/>
          <w:szCs w:val="20"/>
          <w:lang w:eastAsia="en-US"/>
        </w:rPr>
        <w:fldChar w:fldCharType="separate"/>
      </w:r>
      <w:r w:rsidR="004A3673" w:rsidRPr="00B87C6B">
        <w:rPr>
          <w:iCs/>
          <w:noProof/>
          <w:sz w:val="20"/>
          <w:szCs w:val="20"/>
          <w:lang w:eastAsia="en-US"/>
        </w:rPr>
        <w:t xml:space="preserve">(Buyya </w:t>
      </w:r>
      <w:r w:rsidR="004A3673" w:rsidRPr="00B87C6B">
        <w:rPr>
          <w:i/>
          <w:iCs/>
          <w:noProof/>
          <w:sz w:val="20"/>
          <w:szCs w:val="20"/>
          <w:lang w:eastAsia="en-US"/>
        </w:rPr>
        <w:t>et al.</w:t>
      </w:r>
      <w:r w:rsidR="004A3673" w:rsidRPr="00B87C6B">
        <w:rPr>
          <w:iCs/>
          <w:noProof/>
          <w:sz w:val="20"/>
          <w:szCs w:val="20"/>
          <w:lang w:eastAsia="en-US"/>
        </w:rPr>
        <w:t>, 2016)</w:t>
      </w:r>
      <w:r w:rsidRPr="00B87C6B">
        <w:rPr>
          <w:i/>
          <w:iCs/>
          <w:sz w:val="20"/>
          <w:szCs w:val="20"/>
          <w:lang w:eastAsia="en-US"/>
        </w:rPr>
        <w:fldChar w:fldCharType="end"/>
      </w:r>
    </w:p>
    <w:p w14:paraId="5A7F57F4" w14:textId="77777777" w:rsidR="00CB737A" w:rsidRPr="00CB737A" w:rsidRDefault="00CB737A" w:rsidP="00CB737A">
      <w:pPr>
        <w:pStyle w:val="NormalWeb"/>
        <w:numPr>
          <w:ilvl w:val="0"/>
          <w:numId w:val="42"/>
        </w:numPr>
        <w:rPr>
          <w:rFonts w:cs="Arial"/>
          <w:iCs/>
          <w:sz w:val="20"/>
          <w:szCs w:val="20"/>
          <w:lang w:eastAsia="en-US"/>
        </w:rPr>
      </w:pPr>
      <w:r w:rsidRPr="00B87C6B">
        <w:rPr>
          <w:rFonts w:cs="Arial"/>
          <w:iCs/>
          <w:sz w:val="20"/>
          <w:szCs w:val="20"/>
          <w:lang w:eastAsia="en-US"/>
        </w:rPr>
        <w:t xml:space="preserve">Workflows for scientific big data management applicable weather data </w:t>
      </w:r>
      <w:r w:rsidRPr="00B87C6B">
        <w:rPr>
          <w:rFonts w:cs="Arial"/>
          <w:iCs/>
          <w:sz w:val="20"/>
          <w:szCs w:val="20"/>
          <w:lang w:eastAsia="en-US"/>
        </w:rPr>
        <w:fldChar w:fldCharType="begin" w:fldLock="1"/>
      </w:r>
      <w:r w:rsidRPr="00B87C6B">
        <w:rPr>
          <w:rFonts w:cs="Arial"/>
          <w:iCs/>
          <w:sz w:val="20"/>
          <w:szCs w:val="20"/>
          <w:lang w:eastAsia="en-US"/>
        </w:rPr>
        <w:instrText>ADDIN CSL_CITATION { "citationItems" : [ { "id" : "ITEM-1", "itemData" : { "DOI" : "10.1016/B978-0-12-805467-3.00018-1", "ISBN" : "9780128054673", "abstract" : "Infrastructure-as-a-Service clouds offer access to a scalable virtualized infrastructure on a pay-per-use basis. This is greatly beneficial for the deployment of scientific workflows, and as a result considerable effort is being made to develop and update existing workflow management systems to support the cloud resource model. The majority of existing systems are designed to work with traditional distributed platforms such as grids and clusters in which the resources are limited and readily-available. In contrast, clouds offer access to elastic and abundant resources that can be provisioned and deprovisioned on-demand. In this chapter, we present our efforts to extend an existing workflow system, the Cloudbus WMS, to enable the deployment of scientific applications in cloud computing environments. We present a case study to demonstrate the added functionality and evaluate the performance and cost of a well-known astronomy application on Microsoft Azure.", "author" : [ { "dropping-particle" : "", "family" : "Rodriguez", "given" : "Maria A.", "non-dropping-particle" : "", "parse-names" : false, "suffix" : "" }, { "dropping-particle" : "", "family" : "Buyya", "given" : "Rajkumar", "non-dropping-particle" : "", "parse-names" : false, "suffix" : "" } ], "container-title" : "Software Architecture for Big Data and the Cloud", "id" : "ITEM-1", "issued" : { "date-parts" : [ [ "2017" ] ] }, "note" : "This is a huge field in itself", "page" : "367-387", "title" : "Chapter 18 \u2013 Scientific Workflow Management System for Clouds", "type" : "chapter" }, "uris" : [ "http://www.mendeley.com/documents/?uuid=67cedb16-6ae6-32b4-96d2-42fac32d5853" ] } ], "mendeley" : { "formattedCitation" : "(Rodriguez and Buyya, 2017)", "plainTextFormattedCitation" : "(Rodriguez and Buyya, 2017)", "previouslyFormattedCitation" : "(Rodriguez and Buyya, 2017)" }, "properties" : {  }, "schema" : "https://github.com/citation-style-language/schema/raw/master/csl-citation.json" }</w:instrText>
      </w:r>
      <w:r w:rsidRPr="00B87C6B">
        <w:rPr>
          <w:rFonts w:cs="Arial"/>
          <w:iCs/>
          <w:sz w:val="20"/>
          <w:szCs w:val="20"/>
          <w:lang w:eastAsia="en-US"/>
        </w:rPr>
        <w:fldChar w:fldCharType="separate"/>
      </w:r>
      <w:r w:rsidRPr="00B87C6B">
        <w:rPr>
          <w:rFonts w:cs="Arial"/>
          <w:iCs/>
          <w:noProof/>
          <w:sz w:val="20"/>
          <w:szCs w:val="20"/>
          <w:lang w:eastAsia="en-US"/>
        </w:rPr>
        <w:t>(Rodriguez and Buyya, 2017)</w:t>
      </w:r>
      <w:r w:rsidRPr="00B87C6B">
        <w:rPr>
          <w:rFonts w:cs="Arial"/>
          <w:iCs/>
          <w:sz w:val="20"/>
          <w:szCs w:val="20"/>
          <w:lang w:eastAsia="en-US"/>
        </w:rPr>
        <w:fldChar w:fldCharType="end"/>
      </w:r>
      <w:r w:rsidRPr="00B87C6B">
        <w:rPr>
          <w:rFonts w:cs="Arial"/>
          <w:iCs/>
          <w:sz w:val="20"/>
          <w:szCs w:val="20"/>
          <w:lang w:eastAsia="en-US"/>
        </w:rPr>
        <w:t>.</w:t>
      </w:r>
    </w:p>
    <w:p w14:paraId="625E24A6" w14:textId="77777777" w:rsidR="002B5DA6" w:rsidRPr="00B87C6B" w:rsidRDefault="00AF66B0" w:rsidP="003B1955">
      <w:pPr>
        <w:pStyle w:val="NormalWeb"/>
        <w:numPr>
          <w:ilvl w:val="0"/>
          <w:numId w:val="42"/>
        </w:numPr>
        <w:tabs>
          <w:tab w:val="left" w:pos="8080"/>
        </w:tabs>
        <w:rPr>
          <w:sz w:val="20"/>
          <w:szCs w:val="20"/>
          <w:lang w:eastAsia="en-US"/>
        </w:rPr>
      </w:pPr>
      <w:r w:rsidRPr="00B87C6B">
        <w:rPr>
          <w:sz w:val="20"/>
          <w:szCs w:val="20"/>
          <w:lang w:eastAsia="en-US"/>
        </w:rPr>
        <w:t xml:space="preserve">Big data feature model and Domain-Driven Design is discussed </w:t>
      </w:r>
      <w:r w:rsidR="002B5DA6" w:rsidRPr="00B87C6B">
        <w:rPr>
          <w:sz w:val="20"/>
          <w:szCs w:val="20"/>
          <w:lang w:eastAsia="en-US"/>
        </w:rPr>
        <w:fldChar w:fldCharType="begin" w:fldLock="1"/>
      </w:r>
      <w:r w:rsidR="002B5DA6" w:rsidRPr="00B87C6B">
        <w:rPr>
          <w:sz w:val="20"/>
          <w:szCs w:val="20"/>
          <w:lang w:eastAsia="en-US"/>
        </w:rPr>
        <w:instrText>ADDIN CSL_CITATION { "citationItems" : [ { "id" : "ITEM-1", "itemData" : { "DOI" : "10.1016/B978-0-12-805467-3.00004-1", "ISBN" : "9780128054673", "abstract" : "In general, different application domains may require different big data systems. To enhance the understanding of big data systems and support the architect in designing big data architectures, we propose a domain-driven design approach for deriving application architectures. To this end, we propose a domain engineering approach in which a family feature model, reference architecture, and corresponding design rules are identified. The family feature model is derived based on a domain analysis of big data systems and represents the common and variant features. The reference architecture represents a generic structure for various application architectures of big data systems. Finally, the design rules define reusable design heuristics for designing an application architecture based on the selection of features of the family feature model and the reference architecture. We illustrate our approach for deriving the big data architectures of different well-known big data systems.", "author" : [ { "dropping-particle" : "", "family" : "Avci Salma", "given" : "Cigdem", "non-dropping-particle" : "", "parse-names" : false, "suffix" : "" }, { "dropping-particle" : "", "family" : "Tekinerdogan", "given" : "Bedir", "non-dropping-particle" : "", "parse-names" : false, "suffix" : "" }, { "dropping-particle" : "", "family" : "Athanasiadis", "given" : "Ioannis N.", "non-dropping-particle" : "", "parse-names" : false, "suffix" : "" } ], "container-title" : "Software Architecture for Big Data and the Cloud", "id" : "ITEM-1", "issued" : { "date-parts" : [ [ "2017" ] ] }, "page" : "49-68", "publisher" : "Elsevier", "title" : "Domain-Driven Design of Big Data Systems Based on a Reference Architecture", "type" : "chapter" }, "uris" : [ "http://www.mendeley.com/documents/?uuid=ea0a2dc1-2005-38b8-b9a2-1068f7a4d1a5" ] } ], "mendeley" : { "formattedCitation" : "(Avci Salma, Tekinerdogan and Athanasiadis, 2017)", "plainTextFormattedCitation" : "(Avci Salma, Tekinerdogan and Athanasiadis, 2017)", "previouslyFormattedCitation" : "(Avci Salma, Tekinerdogan and Athanasiadis, 2017)" }, "properties" : {  }, "schema" : "https://github.com/citation-style-language/schema/raw/master/csl-citation.json" }</w:instrText>
      </w:r>
      <w:r w:rsidR="002B5DA6" w:rsidRPr="00B87C6B">
        <w:rPr>
          <w:sz w:val="20"/>
          <w:szCs w:val="20"/>
          <w:lang w:eastAsia="en-US"/>
        </w:rPr>
        <w:fldChar w:fldCharType="separate"/>
      </w:r>
      <w:r w:rsidR="002B5DA6" w:rsidRPr="00B87C6B">
        <w:rPr>
          <w:noProof/>
          <w:sz w:val="20"/>
          <w:szCs w:val="20"/>
          <w:lang w:eastAsia="en-US"/>
        </w:rPr>
        <w:t>(Avci Salma, Tekinerdogan and Athanasiadis, 2017)</w:t>
      </w:r>
      <w:r w:rsidR="002B5DA6" w:rsidRPr="00B87C6B">
        <w:rPr>
          <w:sz w:val="20"/>
          <w:szCs w:val="20"/>
          <w:lang w:eastAsia="en-US"/>
        </w:rPr>
        <w:fldChar w:fldCharType="end"/>
      </w:r>
    </w:p>
    <w:p w14:paraId="50B0DB8E" w14:textId="77777777" w:rsidR="00277C21" w:rsidRPr="00B87C6B" w:rsidRDefault="00277C21" w:rsidP="00DF5D0E">
      <w:pPr>
        <w:pStyle w:val="NormalWeb"/>
        <w:tabs>
          <w:tab w:val="left" w:pos="8080"/>
        </w:tabs>
        <w:rPr>
          <w:b/>
          <w:sz w:val="20"/>
          <w:szCs w:val="20"/>
          <w:lang w:eastAsia="en-US"/>
        </w:rPr>
      </w:pPr>
      <w:r w:rsidRPr="00B87C6B">
        <w:rPr>
          <w:b/>
          <w:sz w:val="20"/>
          <w:szCs w:val="20"/>
          <w:lang w:eastAsia="en-US"/>
        </w:rPr>
        <w:t>Knowledge discovery methodology:</w:t>
      </w:r>
    </w:p>
    <w:p w14:paraId="2BE3BBF7" w14:textId="77777777" w:rsidR="002B5DA6" w:rsidRPr="00B87C6B" w:rsidRDefault="006D3F26" w:rsidP="00F860DF">
      <w:pPr>
        <w:pStyle w:val="NormalWeb"/>
        <w:tabs>
          <w:tab w:val="left" w:pos="8080"/>
        </w:tabs>
        <w:rPr>
          <w:sz w:val="20"/>
          <w:szCs w:val="20"/>
          <w:lang w:eastAsia="en-US"/>
        </w:rPr>
      </w:pPr>
      <w:r w:rsidRPr="00B87C6B">
        <w:rPr>
          <w:sz w:val="20"/>
          <w:szCs w:val="20"/>
          <w:lang w:eastAsia="en-US"/>
        </w:rPr>
        <w:t xml:space="preserve">Knowledge </w:t>
      </w:r>
      <w:r w:rsidR="002B5DA6" w:rsidRPr="00B87C6B">
        <w:rPr>
          <w:sz w:val="20"/>
          <w:szCs w:val="20"/>
          <w:lang w:eastAsia="en-US"/>
        </w:rPr>
        <w:t>D</w:t>
      </w:r>
      <w:r w:rsidRPr="00B87C6B">
        <w:rPr>
          <w:sz w:val="20"/>
          <w:szCs w:val="20"/>
          <w:lang w:eastAsia="en-US"/>
        </w:rPr>
        <w:t xml:space="preserve">iscovery in </w:t>
      </w:r>
      <w:r w:rsidR="002B5DA6" w:rsidRPr="00B87C6B">
        <w:rPr>
          <w:sz w:val="20"/>
          <w:szCs w:val="20"/>
          <w:lang w:eastAsia="en-US"/>
        </w:rPr>
        <w:t>D</w:t>
      </w:r>
      <w:r w:rsidRPr="00B87C6B">
        <w:rPr>
          <w:sz w:val="20"/>
          <w:szCs w:val="20"/>
          <w:lang w:eastAsia="en-US"/>
        </w:rPr>
        <w:t>ata</w:t>
      </w:r>
      <w:r w:rsidR="002B5DA6" w:rsidRPr="00B87C6B">
        <w:rPr>
          <w:sz w:val="20"/>
          <w:szCs w:val="20"/>
          <w:lang w:eastAsia="en-US"/>
        </w:rPr>
        <w:t xml:space="preserve"> </w:t>
      </w:r>
      <w:r w:rsidRPr="00B87C6B">
        <w:rPr>
          <w:sz w:val="20"/>
          <w:szCs w:val="20"/>
          <w:lang w:eastAsia="en-US"/>
        </w:rPr>
        <w:t xml:space="preserve">is </w:t>
      </w:r>
      <w:r w:rsidR="002B5DA6" w:rsidRPr="00B87C6B">
        <w:rPr>
          <w:sz w:val="20"/>
          <w:szCs w:val="20"/>
          <w:lang w:eastAsia="en-US"/>
        </w:rPr>
        <w:t>broadly define</w:t>
      </w:r>
      <w:r w:rsidRPr="00B87C6B">
        <w:rPr>
          <w:sz w:val="20"/>
          <w:szCs w:val="20"/>
          <w:lang w:eastAsia="en-US"/>
        </w:rPr>
        <w:t>d</w:t>
      </w:r>
      <w:r w:rsidR="002B5DA6" w:rsidRPr="00B87C6B">
        <w:rPr>
          <w:sz w:val="20"/>
          <w:szCs w:val="20"/>
          <w:lang w:eastAsia="en-US"/>
        </w:rPr>
        <w:t xml:space="preserve"> as</w:t>
      </w:r>
      <w:r w:rsidRPr="00B87C6B">
        <w:rPr>
          <w:sz w:val="20"/>
          <w:szCs w:val="20"/>
          <w:lang w:eastAsia="en-US"/>
        </w:rPr>
        <w:t xml:space="preserve"> </w:t>
      </w:r>
      <w:r w:rsidRPr="00B87C6B">
        <w:rPr>
          <w:sz w:val="20"/>
          <w:szCs w:val="20"/>
          <w:lang w:eastAsia="en-US"/>
        </w:rPr>
        <w:fldChar w:fldCharType="begin" w:fldLock="1"/>
      </w:r>
      <w:r w:rsidRPr="00B87C6B">
        <w:rPr>
          <w:sz w:val="20"/>
          <w:szCs w:val="20"/>
          <w:lang w:eastAsia="en-US"/>
        </w:rPr>
        <w:instrText>ADDIN CSL_CITATION { "citationItems" : [ { "id" : "ITEM-1", "itemData" : { "DOI" : "10.1109/WICSA-ECSA.212.32", "ISBN" : "9780769548272", "abstract" : "Big data phenomenon refers to the practice of collection and processing of very large data sets and associated systems and algorithms used to analyze these massive datasets. Architectures for big data usually range across multiple machines and clusters, and they commonly consist of multiple special purpose sub-systems. Coupled with the knowledge discovery process, big data movement offers many unique opportunities for organizations to benefit (with respect to new insights, business optimizations, etc.). However, due to the difficulty of analyzing such large datasets, big data presents unique systems engineering and architectural challenges. In this paper, we present three system design principles that can inform organizations on effective analytic and data collection processes, system organization, and data dissemination practices. The principles presented derive from our own research and development experiences with big data problems from various federal agencies, and we illustrate each principle with our own experiences and recommendations. &amp;copy; 2012 IEEE.", "author" : [ { "dropping-particle" : "", "family" : "Begoli", "given" : "Edmon", "non-dropping-particle" : "", "parse-names" : false, "suffix" : "" }, { "dropping-particle" : "", "family" : "Horey", "given" : "James", "non-dropping-particle" : "", "parse-names" : false, "suffix" : "" } ], "container-title" : "Proceedings of the 2012 Joint Working Conference on Software Architecture and 6th European Conference on Software Architecture, WICSA/ECSA 2012", "id" : "ITEM-1", "issued" : { "date-parts" : [ [ "2012" ] ] }, "page" : "215-218", "title" : "Design principles for effective knowledge discovery from big data", "type" : "paper-conference" }, "uris" : [ "http://www.mendeley.com/documents/?uuid=8a71477a-bc77-4852-a299-cc610aa85c3f" ] } ], "mendeley" : { "formattedCitation" : "(Begoli and Horey, 2012)", "plainTextFormattedCitation" : "(Begoli and Horey, 2012)", "previouslyFormattedCitation" : "(Begoli and Horey, 2012)" }, "properties" : {  }, "schema" : "https://github.com/citation-style-language/schema/raw/master/csl-citation.json" }</w:instrText>
      </w:r>
      <w:r w:rsidRPr="00B87C6B">
        <w:rPr>
          <w:sz w:val="20"/>
          <w:szCs w:val="20"/>
          <w:lang w:eastAsia="en-US"/>
        </w:rPr>
        <w:fldChar w:fldCharType="separate"/>
      </w:r>
      <w:r w:rsidRPr="00B87C6B">
        <w:rPr>
          <w:noProof/>
          <w:sz w:val="20"/>
          <w:szCs w:val="20"/>
          <w:lang w:eastAsia="en-US"/>
        </w:rPr>
        <w:t>(Begoli and Horey, 2012)</w:t>
      </w:r>
      <w:r w:rsidRPr="00B87C6B">
        <w:rPr>
          <w:sz w:val="20"/>
          <w:szCs w:val="20"/>
          <w:lang w:eastAsia="en-US"/>
        </w:rPr>
        <w:fldChar w:fldCharType="end"/>
      </w:r>
      <w:r w:rsidR="00F860DF">
        <w:rPr>
          <w:sz w:val="20"/>
          <w:szCs w:val="20"/>
          <w:lang w:eastAsia="en-US"/>
        </w:rPr>
        <w:t xml:space="preserve">; 1. </w:t>
      </w:r>
      <w:r w:rsidR="002B5DA6" w:rsidRPr="00B87C6B">
        <w:rPr>
          <w:sz w:val="20"/>
          <w:szCs w:val="20"/>
          <w:lang w:eastAsia="en-US"/>
        </w:rPr>
        <w:t>Collection, storage and organisation of data</w:t>
      </w:r>
      <w:r w:rsidR="00F860DF">
        <w:rPr>
          <w:sz w:val="20"/>
          <w:szCs w:val="20"/>
          <w:lang w:eastAsia="en-US"/>
        </w:rPr>
        <w:t xml:space="preserve">. 2. </w:t>
      </w:r>
      <w:r w:rsidR="002B5DA6" w:rsidRPr="00B87C6B">
        <w:rPr>
          <w:sz w:val="20"/>
          <w:szCs w:val="20"/>
          <w:lang w:eastAsia="en-US"/>
        </w:rPr>
        <w:t>Understanding and application of analytic methods</w:t>
      </w:r>
      <w:r w:rsidR="00F860DF">
        <w:rPr>
          <w:sz w:val="20"/>
          <w:szCs w:val="20"/>
          <w:lang w:eastAsia="en-US"/>
        </w:rPr>
        <w:t xml:space="preserve">. 3. </w:t>
      </w:r>
      <w:r w:rsidR="002B5DA6" w:rsidRPr="00B87C6B">
        <w:rPr>
          <w:sz w:val="20"/>
          <w:szCs w:val="20"/>
          <w:lang w:eastAsia="en-US"/>
        </w:rPr>
        <w:t>Understanding the problem domain</w:t>
      </w:r>
    </w:p>
    <w:p w14:paraId="5AAEC35A" w14:textId="77777777" w:rsidR="002B5DA6" w:rsidRPr="00B87C6B" w:rsidRDefault="006D3F26" w:rsidP="00F860DF">
      <w:pPr>
        <w:pStyle w:val="NormalWeb"/>
        <w:tabs>
          <w:tab w:val="left" w:pos="8080"/>
        </w:tabs>
        <w:rPr>
          <w:sz w:val="20"/>
          <w:szCs w:val="20"/>
          <w:lang w:eastAsia="en-US"/>
        </w:rPr>
      </w:pPr>
      <w:r w:rsidRPr="00B87C6B">
        <w:rPr>
          <w:sz w:val="20"/>
          <w:szCs w:val="20"/>
          <w:lang w:eastAsia="en-US"/>
        </w:rPr>
        <w:t xml:space="preserve">Three </w:t>
      </w:r>
      <w:r w:rsidR="002B5DA6" w:rsidRPr="00B87C6B">
        <w:rPr>
          <w:sz w:val="20"/>
          <w:szCs w:val="20"/>
          <w:lang w:eastAsia="en-US"/>
        </w:rPr>
        <w:t xml:space="preserve">principles </w:t>
      </w:r>
      <w:r w:rsidRPr="00B87C6B">
        <w:rPr>
          <w:sz w:val="20"/>
          <w:szCs w:val="20"/>
          <w:lang w:eastAsia="en-US"/>
        </w:rPr>
        <w:t xml:space="preserve">for KDD </w:t>
      </w:r>
      <w:r w:rsidRPr="00B87C6B">
        <w:rPr>
          <w:sz w:val="20"/>
          <w:szCs w:val="20"/>
          <w:lang w:eastAsia="en-US"/>
        </w:rPr>
        <w:fldChar w:fldCharType="begin" w:fldLock="1"/>
      </w:r>
      <w:r w:rsidRPr="00B87C6B">
        <w:rPr>
          <w:sz w:val="20"/>
          <w:szCs w:val="20"/>
          <w:lang w:eastAsia="en-US"/>
        </w:rPr>
        <w:instrText>ADDIN CSL_CITATION { "citationItems" : [ { "id" : "ITEM-1", "itemData" : { "DOI" : "10.1109/WICSA-ECSA.212.32", "ISBN" : "9780769548272", "abstract" : "Big data phenomenon refers to the practice of collection and processing of very large data sets and associated systems and algorithms used to analyze these massive datasets. Architectures for big data usually range across multiple machines and clusters, and they commonly consist of multiple special purpose sub-systems. Coupled with the knowledge discovery process, big data movement offers many unique opportunities for organizations to benefit (with respect to new insights, business optimizations, etc.). However, due to the difficulty of analyzing such large datasets, big data presents unique systems engineering and architectural challenges. In this paper, we present three system design principles that can inform organizations on effective analytic and data collection processes, system organization, and data dissemination practices. The principles presented derive from our own research and development experiences with big data problems from various federal agencies, and we illustrate each principle with our own experiences and recommendations. &amp;copy; 2012 IEEE.", "author" : [ { "dropping-particle" : "", "family" : "Begoli", "given" : "Edmon", "non-dropping-particle" : "", "parse-names" : false, "suffix" : "" }, { "dropping-particle" : "", "family" : "Horey", "given" : "James", "non-dropping-particle" : "", "parse-names" : false, "suffix" : "" } ], "container-title" : "Proceedings of the 2012 Joint Working Conference on Software Architecture and 6th European Conference on Software Architecture, WICSA/ECSA 2012", "id" : "ITEM-1", "issued" : { "date-parts" : [ [ "2012" ] ] }, "page" : "215-218", "title" : "Design principles for effective knowledge discovery from big data", "type" : "paper-conference" }, "uris" : [ "http://www.mendeley.com/documents/?uuid=8a71477a-bc77-4852-a299-cc610aa85c3f" ] } ], "mendeley" : { "formattedCitation" : "(Begoli and Horey, 2012)", "plainTextFormattedCitation" : "(Begoli and Horey, 2012)", "previouslyFormattedCitation" : "(Begoli and Horey, 2012)" }, "properties" : {  }, "schema" : "https://github.com/citation-style-language/schema/raw/master/csl-citation.json" }</w:instrText>
      </w:r>
      <w:r w:rsidRPr="00B87C6B">
        <w:rPr>
          <w:sz w:val="20"/>
          <w:szCs w:val="20"/>
          <w:lang w:eastAsia="en-US"/>
        </w:rPr>
        <w:fldChar w:fldCharType="separate"/>
      </w:r>
      <w:r w:rsidRPr="00B87C6B">
        <w:rPr>
          <w:noProof/>
          <w:sz w:val="20"/>
          <w:szCs w:val="20"/>
          <w:lang w:eastAsia="en-US"/>
        </w:rPr>
        <w:t>(Begoli and Horey, 2012)</w:t>
      </w:r>
      <w:r w:rsidRPr="00B87C6B">
        <w:rPr>
          <w:sz w:val="20"/>
          <w:szCs w:val="20"/>
          <w:lang w:eastAsia="en-US"/>
        </w:rPr>
        <w:fldChar w:fldCharType="end"/>
      </w:r>
      <w:r w:rsidRPr="00B87C6B">
        <w:rPr>
          <w:sz w:val="20"/>
          <w:szCs w:val="20"/>
          <w:lang w:eastAsia="en-US"/>
        </w:rPr>
        <w:t>:</w:t>
      </w:r>
      <w:r w:rsidR="00F860DF">
        <w:rPr>
          <w:sz w:val="20"/>
          <w:szCs w:val="20"/>
          <w:lang w:eastAsia="en-US"/>
        </w:rPr>
        <w:t xml:space="preserve">1. </w:t>
      </w:r>
      <w:r w:rsidR="002B5DA6" w:rsidRPr="00B87C6B">
        <w:rPr>
          <w:sz w:val="20"/>
          <w:szCs w:val="20"/>
          <w:lang w:eastAsia="en-US"/>
        </w:rPr>
        <w:t>Support of analysis methods</w:t>
      </w:r>
      <w:r w:rsidR="00F860DF">
        <w:rPr>
          <w:sz w:val="20"/>
          <w:szCs w:val="20"/>
          <w:lang w:eastAsia="en-US"/>
        </w:rPr>
        <w:t xml:space="preserve">. 2. </w:t>
      </w:r>
      <w:r w:rsidR="002B5DA6" w:rsidRPr="00B87C6B">
        <w:rPr>
          <w:sz w:val="20"/>
          <w:szCs w:val="20"/>
          <w:lang w:eastAsia="en-US"/>
        </w:rPr>
        <w:t>One size does not fit all</w:t>
      </w:r>
      <w:r w:rsidR="00F860DF">
        <w:rPr>
          <w:sz w:val="20"/>
          <w:szCs w:val="20"/>
          <w:lang w:eastAsia="en-US"/>
        </w:rPr>
        <w:t xml:space="preserve">. 3. </w:t>
      </w:r>
      <w:r w:rsidR="002B5DA6" w:rsidRPr="00B87C6B">
        <w:rPr>
          <w:sz w:val="20"/>
          <w:szCs w:val="20"/>
          <w:lang w:eastAsia="en-US"/>
        </w:rPr>
        <w:t xml:space="preserve">Make data </w:t>
      </w:r>
      <w:r w:rsidR="00FB69B4" w:rsidRPr="00B87C6B">
        <w:rPr>
          <w:sz w:val="20"/>
          <w:szCs w:val="20"/>
          <w:lang w:eastAsia="en-US"/>
        </w:rPr>
        <w:t>accessible</w:t>
      </w:r>
    </w:p>
    <w:p w14:paraId="7D893E9D" w14:textId="77777777" w:rsidR="00277C21" w:rsidRPr="00B87C6B" w:rsidRDefault="00277C21" w:rsidP="00277C21">
      <w:pPr>
        <w:pStyle w:val="NormalWeb"/>
        <w:tabs>
          <w:tab w:val="left" w:pos="8080"/>
        </w:tabs>
        <w:rPr>
          <w:sz w:val="20"/>
          <w:szCs w:val="20"/>
          <w:lang w:eastAsia="en-US"/>
        </w:rPr>
      </w:pPr>
      <w:r w:rsidRPr="00B87C6B">
        <w:rPr>
          <w:b/>
          <w:sz w:val="20"/>
          <w:szCs w:val="20"/>
          <w:lang w:eastAsia="en-US"/>
        </w:rPr>
        <w:t>Knowledge discovery applicable methods:</w:t>
      </w:r>
    </w:p>
    <w:p w14:paraId="153414F5" w14:textId="77777777" w:rsidR="00277C21" w:rsidRPr="00B87C6B" w:rsidRDefault="00277C21" w:rsidP="00277C21">
      <w:pPr>
        <w:pStyle w:val="NormalWeb"/>
        <w:numPr>
          <w:ilvl w:val="0"/>
          <w:numId w:val="41"/>
        </w:numPr>
        <w:tabs>
          <w:tab w:val="left" w:pos="8080"/>
        </w:tabs>
        <w:rPr>
          <w:rFonts w:cs="Arial"/>
          <w:iCs/>
          <w:sz w:val="20"/>
          <w:szCs w:val="20"/>
          <w:lang w:eastAsia="en-US"/>
        </w:rPr>
      </w:pPr>
      <w:r w:rsidRPr="00B87C6B">
        <w:rPr>
          <w:sz w:val="20"/>
          <w:szCs w:val="20"/>
          <w:lang w:eastAsia="en-US"/>
        </w:rPr>
        <w:t xml:space="preserve">Clustering methods for climate classification </w:t>
      </w:r>
      <w:r w:rsidRPr="00B87C6B">
        <w:rPr>
          <w:rFonts w:cs="Arial"/>
          <w:iCs/>
          <w:sz w:val="20"/>
          <w:szCs w:val="20"/>
          <w:lang w:eastAsia="en-US"/>
        </w:rPr>
        <w:fldChar w:fldCharType="begin" w:fldLock="1"/>
      </w:r>
      <w:r w:rsidRPr="00B87C6B">
        <w:rPr>
          <w:rFonts w:cs="Arial"/>
          <w:iCs/>
          <w:sz w:val="20"/>
          <w:szCs w:val="20"/>
          <w:lang w:eastAsia="en-US"/>
        </w:rPr>
        <w:instrText>ADDIN CSL_CITATION { "citationItems" : [ { "id" : "ITEM-1", "itemData" : { "DOI" : "10.5194/esd-6-311-2015", "ISSN" : "21904987", "abstract" : "&lt;p&gt;A three-step climate classification was applied to a spatial domain covering the Himalayan arc and adjacent plains regions using input data from four global meteorological reanalyses. Input variables were selected based on an understanding of the climatic drivers of regional water resource variability and crop yields. Principal component analysis (PCA) of those variables and &lt;i&gt;k&lt;/i&gt;-means clustering on the PCA outputs revealed a reanalysis ensemble consensus for eight macro-climate zones. Spatial statistics of input variables for each zone revealed consistent, distinct climatologies. This climate classification approach has potential for enhancing assessment of climatic influences on water resources and food security as well as for characterising the skill and bias of gridded data sets, both meteorological reanalyses and climate models, for reproducing subregional climatologies. Through their spatial descriptors (area, geographic centroid, elevation mean range), climate classifications also provide metrics, beyond simple changes in individual variables, with which to assess the magnitude of projected climate change. Such sophisticated metrics are of particular interest for regions, including mountainous areas, where natural and anthropogenic systems are expected to be sensitive to incremental climate shifts.&lt;/p&gt;", "author" : [ { "dropping-particle" : "", "family" : "Forsythe", "given" : "N.", "non-dropping-particle" : "", "parse-names" : false, "suffix" : "" }, { "dropping-particle" : "", "family" : "Blenkinsop", "given" : "S.", "non-dropping-particle" : "", "parse-names" : false, "suffix" : "" }, { "dropping-particle" : "", "family" : "Fowler", "given" : "H. J.", "non-dropping-particle" : "", "parse-names" : false, "suffix" : "" } ], "container-title" : "Earth System Dynamics", "id" : "ITEM-1", "issue" : "1", "issued" : { "date-parts" : [ [ "2015" ] ] }, "page" : "311-326", "title" : "Exploring objective climate classification for the Himalayan arc and adjacent regions using gridded data sources", "type" : "article-journal", "volume" : "6" }, "uris" : [ "http://www.mendeley.com/documents/?uuid=eb1d1851-a2bf-446d-87dd-ce3741a700f2" ] } ], "mendeley" : { "formattedCitation" : "(Forsythe, Blenkinsop and Fowler, 2015)", "plainTextFormattedCitation" : "(Forsythe, Blenkinsop and Fowler, 2015)", "previouslyFormattedCitation" : "(Forsythe, Blenkinsop and Fowler, 2015)" }, "properties" : {  }, "schema" : "https://github.com/citation-style-language/schema/raw/master/csl-citation.json" }</w:instrText>
      </w:r>
      <w:r w:rsidRPr="00B87C6B">
        <w:rPr>
          <w:rFonts w:cs="Arial"/>
          <w:iCs/>
          <w:sz w:val="20"/>
          <w:szCs w:val="20"/>
          <w:lang w:eastAsia="en-US"/>
        </w:rPr>
        <w:fldChar w:fldCharType="separate"/>
      </w:r>
      <w:r w:rsidRPr="00B87C6B">
        <w:rPr>
          <w:rFonts w:cs="Arial"/>
          <w:iCs/>
          <w:noProof/>
          <w:sz w:val="20"/>
          <w:szCs w:val="20"/>
          <w:lang w:eastAsia="en-US"/>
        </w:rPr>
        <w:t>(Forsythe, Blenkinsop and Fowler, 2015)</w:t>
      </w:r>
      <w:r w:rsidRPr="00B87C6B">
        <w:rPr>
          <w:rFonts w:cs="Arial"/>
          <w:iCs/>
          <w:sz w:val="20"/>
          <w:szCs w:val="20"/>
          <w:lang w:eastAsia="en-US"/>
        </w:rPr>
        <w:fldChar w:fldCharType="end"/>
      </w:r>
      <w:r w:rsidRPr="00B87C6B">
        <w:rPr>
          <w:rFonts w:cs="Arial"/>
          <w:iCs/>
          <w:sz w:val="20"/>
          <w:szCs w:val="20"/>
          <w:lang w:eastAsia="en-US"/>
        </w:rPr>
        <w:t xml:space="preserve"> </w:t>
      </w:r>
      <w:r w:rsidRPr="00B87C6B">
        <w:rPr>
          <w:rFonts w:cs="Arial"/>
          <w:iCs/>
          <w:sz w:val="20"/>
          <w:szCs w:val="20"/>
          <w:lang w:eastAsia="en-US"/>
        </w:rPr>
        <w:fldChar w:fldCharType="begin" w:fldLock="1"/>
      </w:r>
      <w:r w:rsidRPr="00B87C6B">
        <w:rPr>
          <w:rFonts w:cs="Arial"/>
          <w:iCs/>
          <w:sz w:val="20"/>
          <w:szCs w:val="20"/>
          <w:lang w:eastAsia="en-US"/>
        </w:rPr>
        <w:instrText>ADDIN CSL_CITATION { "citationItems" : [ { "id" : "ITEM-1", "itemData" : { "DOI" : "10.1175/JCLI-D-15-0640.1", "ISSN" : "0894-8755", "abstract" : "AbstractClassifying the land surface into climate types provides means of diagnosing relations between Earth\u2019s physical and biological systems and the climate. Global climate classifications are also used to visualize climate change. Clustering climate datasets provides a natural approach to climate classification, but the rule-based K\u00f6ppen\u2013Geiger classification (KGC) is the one most widely used. Here, a comprehensive approach to the clustering-based classification of climates is presented. Local climate is defined as a multivariate time series of mean monthly climatic variables and the authors propose to use dynamic time warping (DTW) as a measure of dissimilarity between local climates. Also discussed are the choice of climatic variables, the importance of their proper normalization, and the advantage of using distance-based clustering algorithms. Using the WorldClim global climate dataset and different combinations of clustering parameters, 32 different clustering-based classifications are calculated. ...", "author" : [ { "dropping-particle" : "", "family" : "Netzel", "given" : "Pawel", "non-dropping-particle" : "", "parse-names" : false, "suffix" : "" }, { "dropping-particle" : "", "family" : "Stepinski", "given" : "Tomasz", "non-dropping-particle" : "", "parse-names" : false, "suffix" : "" }, { "dropping-particle" : "", "family" : "Netzel", "given" : "Pawel", "non-dropping-particle" : "", "parse-names" : false, "suffix" : "" }, { "dropping-particle" : "", "family" : "Stepinski", "given" : "Tomasz", "non-dropping-particle" : "", "parse-names" : false, "suffix" : "" } ], "container-title" : "Journal of Climate", "id" : "ITEM-1", "issue" : "9", "issued" : { "date-parts" : [ [ "2016" ] ] }, "page" : "3387-3401", "title" : "On Using a Clustering Approach for Global Climate Classification", "type" : "article-journal", "volume" : "29" }, "uris" : [ "http://www.mendeley.com/documents/?uuid=709af3ff-bb99-4af2-9f22-daaab6fe9df8" ] } ], "mendeley" : { "formattedCitation" : "(Netzel &lt;i&gt;et al.&lt;/i&gt;, 2016)", "plainTextFormattedCitation" : "(Netzel et al., 2016)", "previouslyFormattedCitation" : "(Netzel &lt;i&gt;et al.&lt;/i&gt;, 2016)" }, "properties" : {  }, "schema" : "https://github.com/citation-style-language/schema/raw/master/csl-citation.json" }</w:instrText>
      </w:r>
      <w:r w:rsidRPr="00B87C6B">
        <w:rPr>
          <w:rFonts w:cs="Arial"/>
          <w:iCs/>
          <w:sz w:val="20"/>
          <w:szCs w:val="20"/>
          <w:lang w:eastAsia="en-US"/>
        </w:rPr>
        <w:fldChar w:fldCharType="separate"/>
      </w:r>
      <w:r w:rsidRPr="00B87C6B">
        <w:rPr>
          <w:rFonts w:cs="Arial"/>
          <w:iCs/>
          <w:noProof/>
          <w:sz w:val="20"/>
          <w:szCs w:val="20"/>
          <w:lang w:eastAsia="en-US"/>
        </w:rPr>
        <w:t xml:space="preserve">(Netzel </w:t>
      </w:r>
      <w:r w:rsidRPr="00B87C6B">
        <w:rPr>
          <w:rFonts w:cs="Arial"/>
          <w:i/>
          <w:iCs/>
          <w:noProof/>
          <w:sz w:val="20"/>
          <w:szCs w:val="20"/>
          <w:lang w:eastAsia="en-US"/>
        </w:rPr>
        <w:t>et al.</w:t>
      </w:r>
      <w:r w:rsidRPr="00B87C6B">
        <w:rPr>
          <w:rFonts w:cs="Arial"/>
          <w:iCs/>
          <w:noProof/>
          <w:sz w:val="20"/>
          <w:szCs w:val="20"/>
          <w:lang w:eastAsia="en-US"/>
        </w:rPr>
        <w:t>, 2016)</w:t>
      </w:r>
      <w:r w:rsidRPr="00B87C6B">
        <w:rPr>
          <w:rFonts w:cs="Arial"/>
          <w:iCs/>
          <w:sz w:val="20"/>
          <w:szCs w:val="20"/>
          <w:lang w:eastAsia="en-US"/>
        </w:rPr>
        <w:fldChar w:fldCharType="end"/>
      </w:r>
    </w:p>
    <w:p w14:paraId="0A14C1AA" w14:textId="77777777" w:rsidR="00277C21" w:rsidRPr="00B87C6B" w:rsidRDefault="00277C21" w:rsidP="00277C21">
      <w:pPr>
        <w:pStyle w:val="NormalWeb"/>
        <w:numPr>
          <w:ilvl w:val="0"/>
          <w:numId w:val="41"/>
        </w:numPr>
        <w:tabs>
          <w:tab w:val="left" w:pos="8080"/>
        </w:tabs>
        <w:rPr>
          <w:rFonts w:cs="Arial"/>
          <w:iCs/>
          <w:sz w:val="20"/>
          <w:szCs w:val="20"/>
          <w:lang w:eastAsia="en-US"/>
        </w:rPr>
      </w:pPr>
      <w:r w:rsidRPr="00B87C6B">
        <w:rPr>
          <w:rFonts w:cs="Arial"/>
          <w:iCs/>
          <w:sz w:val="20"/>
          <w:szCs w:val="20"/>
          <w:lang w:eastAsia="en-US"/>
        </w:rPr>
        <w:t xml:space="preserve">Self-organising maps </w:t>
      </w:r>
      <w:r w:rsidRPr="00B87C6B">
        <w:rPr>
          <w:rFonts w:cs="Arial"/>
          <w:iCs/>
          <w:sz w:val="20"/>
          <w:szCs w:val="20"/>
          <w:lang w:eastAsia="en-US"/>
        </w:rPr>
        <w:fldChar w:fldCharType="begin" w:fldLock="1"/>
      </w:r>
      <w:r w:rsidRPr="00B87C6B">
        <w:rPr>
          <w:rFonts w:cs="Arial"/>
          <w:iCs/>
          <w:sz w:val="20"/>
          <w:szCs w:val="20"/>
          <w:lang w:eastAsia="en-US"/>
        </w:rPr>
        <w:instrText>ADDIN CSL_CITATION { "citationItems" : [ { "id" : "ITEM-1", "itemData" : { "DOI" : "10.1109/IECON.2017.8217465", "ISBN" : "VO  -", "author" : [ { "dropping-particle" : "", "family" : "Jayaratne", "given" : "M", "non-dropping-particle" : "", "parse-names" : false, "suffix" : "" }, { "dropping-particle" : "", "family" : "Alahakoon", "given" : "D", "non-dropping-particle" : "", "parse-names" : false, "suffix" : "" }, { "dropping-particle" : "De", "family" : "Silva", "given" : "D", "non-dropping-particle" : "", "parse-names" : false, "suffix" : "" }, { "dropping-particle" : "", "family" : "Yu", "given" : "X", "non-dropping-particle" : "", "parse-names" : false, "suffix" : "" } ], "container-title" : "IECON 2017 - 43rd Annual Conference of the IEEE Industrial Electronics Society", "id" : "ITEM-1", "issued" : { "date-parts" : [ [ "2017" ] ] }, "page" : "8343-8349", "title" : "Apache spark based distributed self-organizing map algorithm for sensor data analysis", "type" : "paper-conference" }, "uris" : [ "http://www.mendeley.com/documents/?uuid=9f6e4042-e7d5-4a09-a037-d85d80bf6207" ] } ], "mendeley" : { "formattedCitation" : "(Jayaratne &lt;i&gt;et al.&lt;/i&gt;, 2017)", "plainTextFormattedCitation" : "(Jayaratne et al., 2017)", "previouslyFormattedCitation" : "(Jayaratne &lt;i&gt;et al.&lt;/i&gt;, 2017)" }, "properties" : {  }, "schema" : "https://github.com/citation-style-language/schema/raw/master/csl-citation.json" }</w:instrText>
      </w:r>
      <w:r w:rsidRPr="00B87C6B">
        <w:rPr>
          <w:rFonts w:cs="Arial"/>
          <w:iCs/>
          <w:sz w:val="20"/>
          <w:szCs w:val="20"/>
          <w:lang w:eastAsia="en-US"/>
        </w:rPr>
        <w:fldChar w:fldCharType="separate"/>
      </w:r>
      <w:r w:rsidRPr="00B87C6B">
        <w:rPr>
          <w:rFonts w:cs="Arial"/>
          <w:iCs/>
          <w:noProof/>
          <w:sz w:val="20"/>
          <w:szCs w:val="20"/>
          <w:lang w:eastAsia="en-US"/>
        </w:rPr>
        <w:t xml:space="preserve">(Jayaratne </w:t>
      </w:r>
      <w:r w:rsidRPr="00B87C6B">
        <w:rPr>
          <w:rFonts w:cs="Arial"/>
          <w:i/>
          <w:iCs/>
          <w:noProof/>
          <w:sz w:val="20"/>
          <w:szCs w:val="20"/>
          <w:lang w:eastAsia="en-US"/>
        </w:rPr>
        <w:t>et al.</w:t>
      </w:r>
      <w:r w:rsidRPr="00B87C6B">
        <w:rPr>
          <w:rFonts w:cs="Arial"/>
          <w:iCs/>
          <w:noProof/>
          <w:sz w:val="20"/>
          <w:szCs w:val="20"/>
          <w:lang w:eastAsia="en-US"/>
        </w:rPr>
        <w:t>, 2017)</w:t>
      </w:r>
      <w:r w:rsidRPr="00B87C6B">
        <w:rPr>
          <w:rFonts w:cs="Arial"/>
          <w:iCs/>
          <w:sz w:val="20"/>
          <w:szCs w:val="20"/>
          <w:lang w:eastAsia="en-US"/>
        </w:rPr>
        <w:fldChar w:fldCharType="end"/>
      </w:r>
      <w:r w:rsidR="00CB737A" w:rsidRPr="00CB737A">
        <w:rPr>
          <w:rFonts w:cs="Arial"/>
          <w:iCs/>
          <w:sz w:val="20"/>
          <w:szCs w:val="20"/>
          <w:lang w:eastAsia="en-US"/>
        </w:rPr>
        <w:t xml:space="preserve"> </w:t>
      </w:r>
      <w:r w:rsidR="00CB737A" w:rsidRPr="00B87C6B">
        <w:rPr>
          <w:rFonts w:cs="Arial"/>
          <w:iCs/>
          <w:sz w:val="20"/>
          <w:szCs w:val="20"/>
          <w:lang w:eastAsia="en-US"/>
        </w:rPr>
        <w:fldChar w:fldCharType="begin" w:fldLock="1"/>
      </w:r>
      <w:r w:rsidR="00CB737A" w:rsidRPr="00B87C6B">
        <w:rPr>
          <w:rFonts w:cs="Arial"/>
          <w:iCs/>
          <w:sz w:val="20"/>
          <w:szCs w:val="20"/>
          <w:lang w:eastAsia="en-US"/>
        </w:rPr>
        <w:instrText>ADDIN CSL_CITATION { "citationItems" : [ { "id" : "ITEM-1", "itemData" : { "DOI" : "10.1029/2005JC003117", "ISBN" : "2156-2202", "ISSN" : "21699291", "abstract" : "Despite its wide applications as a tool for feature extraction, the Self-Organizing Map ({SOM)} remains a black box to most meteorologists and oceanographers. This paper evaluates the feature extraction performance of the {SOM} by using artificial data representative of known patterns. The {SOM} is shown to extract the patterns of a linear progressive sine wave. Sensitivity studies are performed to ascertain the effects of the {SOM} tunable parameters. By adding random noise to the linear progressive wave data, it is demonstrated that the {SOM} extracts essential patterns from noisy data. Moreover, the {SOM} technique successfully chooses among multiple sets of patterns in contrast with an Empirical Orthogonal Function method that fails to do this. A practical way to apply the {SOM} is proposed and demonstrated using several examples, including long time series of coastal ocean currents from the West Florida Shelf. With improved {SOM} parameter choices, strong current patterns associated with severe weather forcing are extracted separate from previously identified asymmetric upwelling/downwelling and transitional patterns associated with more typical weather forcing.", "author" : [ { "dropping-particle" : "", "family" : "Liu", "given" : "Yonggang", "non-dropping-particle" : "", "parse-names" : false, "suffix" : "" }, { "dropping-particle" : "", "family" : "Weisberg", "given" : "Robert H.", "non-dropping-particle" : "", "parse-names" : false, "suffix" : "" }, { "dropping-particle" : "", "family" : "Mooers", "given" : "Christopher N K", "non-dropping-particle" : "", "parse-names" : false, "suffix" : "" } ], "container-title" : "Journal of Geophysical Research: Oceans", "id" : "ITEM-1", "issue" : "5", "issued" : { "date-parts" : [ [ "2006" ] ] }, "title" : "Performance evaluation of the self-organizing map for feature extraction", "type" : "article-journal", "volume" : "111" }, "uris" : [ "http://www.mendeley.com/documents/?uuid=2cb971c7-46d4-4bbf-b476-e69a774850d2" ] } ], "mendeley" : { "formattedCitation" : "(Liu, Weisberg and Mooers, 2006)", "plainTextFormattedCitation" : "(Liu, Weisberg and Mooers, 2006)", "previouslyFormattedCitation" : "(Liu, Weisberg and Mooers, 2006)" }, "properties" : {  }, "schema" : "https://github.com/citation-style-language/schema/raw/master/csl-citation.json" }</w:instrText>
      </w:r>
      <w:r w:rsidR="00CB737A" w:rsidRPr="00B87C6B">
        <w:rPr>
          <w:rFonts w:cs="Arial"/>
          <w:iCs/>
          <w:sz w:val="20"/>
          <w:szCs w:val="20"/>
          <w:lang w:eastAsia="en-US"/>
        </w:rPr>
        <w:fldChar w:fldCharType="separate"/>
      </w:r>
      <w:r w:rsidR="00CB737A" w:rsidRPr="00B87C6B">
        <w:rPr>
          <w:rFonts w:cs="Arial"/>
          <w:iCs/>
          <w:noProof/>
          <w:sz w:val="20"/>
          <w:szCs w:val="20"/>
          <w:lang w:eastAsia="en-US"/>
        </w:rPr>
        <w:t>(Liu, Weisberg and Mooers, 2006)</w:t>
      </w:r>
      <w:r w:rsidR="00CB737A" w:rsidRPr="00B87C6B">
        <w:rPr>
          <w:rFonts w:cs="Arial"/>
          <w:iCs/>
          <w:sz w:val="20"/>
          <w:szCs w:val="20"/>
          <w:lang w:eastAsia="en-US"/>
        </w:rPr>
        <w:fldChar w:fldCharType="end"/>
      </w:r>
      <w:r w:rsidR="00CB737A">
        <w:rPr>
          <w:rFonts w:cs="Arial"/>
          <w:iCs/>
          <w:sz w:val="20"/>
          <w:szCs w:val="20"/>
          <w:lang w:eastAsia="en-US"/>
        </w:rPr>
        <w:t>.</w:t>
      </w:r>
    </w:p>
    <w:p w14:paraId="5956553F" w14:textId="77777777" w:rsidR="00277C21" w:rsidRPr="00CB737A" w:rsidRDefault="00277C21" w:rsidP="003B1955">
      <w:pPr>
        <w:pStyle w:val="NormalWeb"/>
        <w:numPr>
          <w:ilvl w:val="0"/>
          <w:numId w:val="41"/>
        </w:numPr>
        <w:tabs>
          <w:tab w:val="left" w:pos="8080"/>
        </w:tabs>
        <w:rPr>
          <w:lang w:eastAsia="en-US"/>
        </w:rPr>
      </w:pPr>
      <w:r w:rsidRPr="00B87C6B">
        <w:rPr>
          <w:rFonts w:cs="Arial"/>
          <w:iCs/>
          <w:sz w:val="20"/>
          <w:szCs w:val="20"/>
          <w:lang w:eastAsia="en-US"/>
        </w:rPr>
        <w:t xml:space="preserve">Delta-maps </w:t>
      </w:r>
      <w:r w:rsidRPr="00B87C6B">
        <w:rPr>
          <w:rFonts w:cs="Arial"/>
          <w:iCs/>
          <w:sz w:val="20"/>
          <w:szCs w:val="20"/>
          <w:lang w:eastAsia="en-US"/>
        </w:rPr>
        <w:fldChar w:fldCharType="begin" w:fldLock="1"/>
      </w:r>
      <w:r w:rsidRPr="00B87C6B">
        <w:rPr>
          <w:rFonts w:cs="Arial"/>
          <w:iCs/>
          <w:sz w:val="20"/>
          <w:szCs w:val="20"/>
          <w:lang w:eastAsia="en-US"/>
        </w:rPr>
        <w:instrText>ADDIN CSL_CITATION { "citationItems" : [ { "id" : "ITEM-1", "itemData" : { "DOI" : "10.1007/s00382-013-1729-5", "ISSN" : "09307575", "abstract" : "A fast, robust and scalable methodology to examine, quantify, and visualize climate patterns and their relationships is proposed. It is based on a set of notions, algorithms and metrics used in the study of graphs, referred to as complex network analysis. The goals of this approach are to explain known climate phenomena in terms of an underlying network structure and to uncover regional and global linkages in the climate system, while comparing general circulation models outputs with observations. The proposed method is based on a two-layer network repre- sentation. At the first layer, gridded climate data are used to identify \u2018\u2018areas\u2019\u2019, i.e., geographical regions that are highly homogeneous in terms of the given climate variable. At the second layer, the identified areas are interconnected with links of varying strength, forming a global climate net- work. This paper describes the climate network inference and related network metrics, and compares network prop- erties for different sea surface temperature reanalyses and precipitation data sets, and for a small sample of CMIP5 outputs.", "author" : [ { "dropping-particle" : "", "family" : "Fountalis", "given" : "Ilias", "non-dropping-particle" : "", "parse-names" : false, "suffix" : "" }, { "dropping-particle" : "", "family" : "Bracco", "given" : "Annalisa", "non-dropping-particle" : "", "parse-names" : false, "suffix" : "" }, { "dropping-particle" : "", "family" : "Dovrolis", "given" : "Constantine", "non-dropping-particle" : "", "parse-names" : false, "suffix" : "" } ], "container-title" : "Climate Dynamics", "id" : "ITEM-1", "issue" : "3-4", "issued" : { "date-parts" : [ [ "2014" ] ] }, "page" : "879-899", "title" : "Spatio-temporal network analysis for studying climate patterns", "type" : "article-journal", "volume" : "42" }, "uris" : [ "http://www.mendeley.com/documents/?uuid=19332575-1923-4a10-896f-8e8863c4cdc3" ] } ], "mendeley" : { "formattedCitation" : "(Fountalis, Bracco and Dovrolis, 2014)", "plainTextFormattedCitation" : "(Fountalis, Bracco and Dovrolis, 2014)", "previouslyFormattedCitation" : "(Fountalis, Bracco and Dovrolis, 2014)" }, "properties" : {  }, "schema" : "https://github.com/citation-style-language/schema/raw/master/csl-citation.json" }</w:instrText>
      </w:r>
      <w:r w:rsidRPr="00B87C6B">
        <w:rPr>
          <w:rFonts w:cs="Arial"/>
          <w:iCs/>
          <w:sz w:val="20"/>
          <w:szCs w:val="20"/>
          <w:lang w:eastAsia="en-US"/>
        </w:rPr>
        <w:fldChar w:fldCharType="separate"/>
      </w:r>
      <w:r w:rsidRPr="00B87C6B">
        <w:rPr>
          <w:rFonts w:cs="Arial"/>
          <w:iCs/>
          <w:noProof/>
          <w:sz w:val="20"/>
          <w:szCs w:val="20"/>
          <w:lang w:eastAsia="en-US"/>
        </w:rPr>
        <w:t>(Fountalis, Bracco and Dovrolis, 2014)</w:t>
      </w:r>
      <w:r w:rsidRPr="00B87C6B">
        <w:rPr>
          <w:rFonts w:cs="Arial"/>
          <w:iCs/>
          <w:sz w:val="20"/>
          <w:szCs w:val="20"/>
          <w:lang w:eastAsia="en-US"/>
        </w:rPr>
        <w:fldChar w:fldCharType="end"/>
      </w:r>
      <w:r w:rsidRPr="00B87C6B">
        <w:rPr>
          <w:rFonts w:cs="Arial"/>
          <w:iCs/>
          <w:sz w:val="20"/>
          <w:szCs w:val="20"/>
          <w:lang w:eastAsia="en-US"/>
        </w:rPr>
        <w:t>.</w:t>
      </w:r>
    </w:p>
    <w:p w14:paraId="60113E75" w14:textId="77777777" w:rsidR="00CB737A" w:rsidRPr="00CB737A" w:rsidRDefault="00CB737A" w:rsidP="00CB737A">
      <w:pPr>
        <w:pStyle w:val="NormalWeb"/>
        <w:numPr>
          <w:ilvl w:val="0"/>
          <w:numId w:val="41"/>
        </w:numPr>
        <w:rPr>
          <w:rFonts w:cs="Arial"/>
          <w:iCs/>
          <w:sz w:val="20"/>
          <w:szCs w:val="20"/>
          <w:lang w:eastAsia="en-US"/>
        </w:rPr>
      </w:pPr>
      <w:r>
        <w:rPr>
          <w:rFonts w:cs="Arial"/>
          <w:iCs/>
          <w:sz w:val="20"/>
          <w:szCs w:val="20"/>
          <w:lang w:eastAsia="en-US"/>
        </w:rPr>
        <w:t xml:space="preserve">Need for better </w:t>
      </w:r>
      <w:r w:rsidRPr="00B87C6B">
        <w:rPr>
          <w:rFonts w:cs="Arial"/>
          <w:iCs/>
          <w:sz w:val="20"/>
          <w:szCs w:val="20"/>
          <w:lang w:eastAsia="en-US"/>
        </w:rPr>
        <w:t xml:space="preserve">visualisation and user interaction </w:t>
      </w:r>
      <w:r w:rsidRPr="00B87C6B">
        <w:rPr>
          <w:rFonts w:cs="Arial"/>
          <w:iCs/>
          <w:sz w:val="20"/>
          <w:szCs w:val="20"/>
          <w:lang w:eastAsia="en-US"/>
        </w:rPr>
        <w:fldChar w:fldCharType="begin" w:fldLock="1"/>
      </w:r>
      <w:r w:rsidRPr="00B87C6B">
        <w:rPr>
          <w:rFonts w:cs="Arial"/>
          <w:iCs/>
          <w:sz w:val="20"/>
          <w:szCs w:val="20"/>
          <w:lang w:eastAsia="en-US"/>
        </w:rPr>
        <w:instrText>ADDIN CSL_CITATION { "citationItems" : [ { "id" : "ITEM-1", "itemData" : { "DOI" : "10.1016/J.JPDC.2014.08.003", "ISSN" : "0743-7315", "abstract" : "This paper discusses approaches and environments for carrying out analytics on Clouds for Big Data applications. It revolves around four important areas of analytics and Big Data, namely (i) data management and supporting architectures; (ii) model development and scoring; (iii) visualisation and user interaction; and (iv) business models. Through a detailed survey, we identify possible gaps in technology and provide recommendations for the research community on future directions on Cloud-supported Big Data computing and analytics solutions.", "author" : [ { "dropping-particle" : "", "family" : "Assun\u00e7\u00e3o", "given" : "Marcos D.", "non-dropping-particle" : "", "parse-names" : false, "suffix" : "" }, { "dropping-particle" : "", "family" : "Calheiros", "given" : "Rodrigo N.", "non-dropping-particle" : "", "parse-names" : false, "suffix" : "" }, { "dropping-particle" : "", "family" : "Bianchi", "given" : "Silvia", "non-dropping-particle" : "", "parse-names" : false, "suffix" : "" }, { "dropping-particle" : "", "family" : "Netto", "given" : "Marco A.S.", "non-dropping-particle" : "", "parse-names" : false, "suffix" : "" }, { "dropping-particle" : "", "family" : "Buyya", "given" : "Rajkumar", "non-dropping-particle" : "", "parse-names" : false, "suffix" : "" } ], "container-title" : "Journal of Parallel and Distributed Computing", "id" : "ITEM-1", "issued" : { "date-parts" : [ [ "2015", "5", "1" ] ] }, "note" : "great paper on the gaps specifically role of visualisation and user interafce", "page" : "3-15", "publisher" : "Academic Press", "title" : "Big Data computing and clouds: Trends and future directions", "type" : "article-journal", "volume" : "79-80" }, "uris" : [ "http://www.mendeley.com/documents/?uuid=ab3c0f31-66f7-3895-8a51-b474adca36a6" ] } ], "mendeley" : { "formattedCitation" : "(Assun\u00e7\u00e3o &lt;i&gt;et al.&lt;/i&gt;, 2015)", "plainTextFormattedCitation" : "(Assun\u00e7\u00e3o et al., 2015)", "previouslyFormattedCitation" : "(Assun\u00e7\u00e3o &lt;i&gt;et al.&lt;/i&gt;, 2015)" }, "properties" : {  }, "schema" : "https://github.com/citation-style-language/schema/raw/master/csl-citation.json" }</w:instrText>
      </w:r>
      <w:r w:rsidRPr="00B87C6B">
        <w:rPr>
          <w:rFonts w:cs="Arial"/>
          <w:iCs/>
          <w:sz w:val="20"/>
          <w:szCs w:val="20"/>
          <w:lang w:eastAsia="en-US"/>
        </w:rPr>
        <w:fldChar w:fldCharType="separate"/>
      </w:r>
      <w:r w:rsidRPr="00B87C6B">
        <w:rPr>
          <w:rFonts w:cs="Arial"/>
          <w:iCs/>
          <w:noProof/>
          <w:sz w:val="20"/>
          <w:szCs w:val="20"/>
          <w:lang w:eastAsia="en-US"/>
        </w:rPr>
        <w:t xml:space="preserve">(Assunção </w:t>
      </w:r>
      <w:r w:rsidRPr="00B87C6B">
        <w:rPr>
          <w:rFonts w:cs="Arial"/>
          <w:i/>
          <w:iCs/>
          <w:noProof/>
          <w:sz w:val="20"/>
          <w:szCs w:val="20"/>
          <w:lang w:eastAsia="en-US"/>
        </w:rPr>
        <w:t>et al.</w:t>
      </w:r>
      <w:r w:rsidRPr="00B87C6B">
        <w:rPr>
          <w:rFonts w:cs="Arial"/>
          <w:iCs/>
          <w:noProof/>
          <w:sz w:val="20"/>
          <w:szCs w:val="20"/>
          <w:lang w:eastAsia="en-US"/>
        </w:rPr>
        <w:t>, 2015)</w:t>
      </w:r>
      <w:r w:rsidRPr="00B87C6B">
        <w:rPr>
          <w:rFonts w:cs="Arial"/>
          <w:iCs/>
          <w:sz w:val="20"/>
          <w:szCs w:val="20"/>
          <w:lang w:eastAsia="en-US"/>
        </w:rPr>
        <w:fldChar w:fldCharType="end"/>
      </w:r>
      <w:r w:rsidRPr="00B87C6B">
        <w:rPr>
          <w:rFonts w:cs="Arial"/>
          <w:iCs/>
          <w:sz w:val="20"/>
          <w:szCs w:val="20"/>
          <w:lang w:eastAsia="en-US"/>
        </w:rPr>
        <w:t>.</w:t>
      </w:r>
    </w:p>
    <w:p w14:paraId="1095EFEA" w14:textId="77777777" w:rsidR="00CB737A" w:rsidRDefault="00CB737A" w:rsidP="00CB737A">
      <w:pPr>
        <w:pStyle w:val="NormalWeb"/>
        <w:tabs>
          <w:tab w:val="left" w:pos="8080"/>
        </w:tabs>
        <w:rPr>
          <w:rFonts w:cs="Arial"/>
          <w:iCs/>
          <w:sz w:val="20"/>
          <w:szCs w:val="20"/>
          <w:lang w:eastAsia="en-US"/>
        </w:rPr>
      </w:pPr>
    </w:p>
    <w:p w14:paraId="63219C94" w14:textId="77777777" w:rsidR="00EA43DB" w:rsidRDefault="005E4384" w:rsidP="00CD7C23">
      <w:pPr>
        <w:pStyle w:val="NormalWeb"/>
        <w:rPr>
          <w:rFonts w:cs="Arial"/>
          <w:i/>
          <w:iCs/>
          <w:lang w:eastAsia="en-US"/>
        </w:rPr>
      </w:pPr>
      <w:r>
        <w:rPr>
          <w:rFonts w:cs="Arial"/>
          <w:b/>
          <w:bCs/>
          <w:lang w:eastAsia="en-US"/>
        </w:rPr>
        <w:t xml:space="preserve">Scholarly Contributions of the Project </w:t>
      </w:r>
    </w:p>
    <w:p w14:paraId="1B80B8ED" w14:textId="77777777" w:rsidR="006C59B1" w:rsidRDefault="006C59B1" w:rsidP="00775084">
      <w:pPr>
        <w:pStyle w:val="NormalWeb"/>
        <w:rPr>
          <w:rFonts w:cs="Arial"/>
          <w:iCs/>
          <w:sz w:val="20"/>
          <w:szCs w:val="20"/>
          <w:lang w:eastAsia="en-US"/>
        </w:rPr>
      </w:pPr>
    </w:p>
    <w:p w14:paraId="344329CD" w14:textId="77777777" w:rsidR="00045698" w:rsidRDefault="00775084" w:rsidP="00045698">
      <w:pPr>
        <w:rPr>
          <w:rFonts w:cs="Arial"/>
          <w:iCs/>
          <w:lang w:eastAsia="en-US"/>
        </w:rPr>
      </w:pPr>
      <w:r>
        <w:rPr>
          <w:rFonts w:cs="Arial"/>
          <w:iCs/>
          <w:lang w:eastAsia="en-US"/>
        </w:rPr>
        <w:t xml:space="preserve">The project </w:t>
      </w:r>
      <w:r w:rsidR="004E0F6A">
        <w:rPr>
          <w:rFonts w:cs="Arial"/>
          <w:iCs/>
          <w:lang w:eastAsia="en-US"/>
        </w:rPr>
        <w:t xml:space="preserve">proposes </w:t>
      </w:r>
      <w:r w:rsidR="00156788">
        <w:rPr>
          <w:rFonts w:cs="Arial"/>
          <w:iCs/>
          <w:lang w:eastAsia="en-US"/>
        </w:rPr>
        <w:t>a framework for</w:t>
      </w:r>
      <w:r w:rsidRPr="00B87C6B">
        <w:rPr>
          <w:rFonts w:cs="Arial"/>
          <w:iCs/>
          <w:lang w:eastAsia="en-US"/>
        </w:rPr>
        <w:t xml:space="preserve"> </w:t>
      </w:r>
      <w:r w:rsidR="00045698">
        <w:rPr>
          <w:rFonts w:cs="Arial"/>
          <w:iCs/>
          <w:lang w:eastAsia="en-US"/>
        </w:rPr>
        <w:t>extract</w:t>
      </w:r>
      <w:r w:rsidR="00156788">
        <w:rPr>
          <w:rFonts w:cs="Arial"/>
          <w:iCs/>
          <w:lang w:eastAsia="en-US"/>
        </w:rPr>
        <w:t>ing</w:t>
      </w:r>
      <w:r w:rsidR="00045698">
        <w:rPr>
          <w:rFonts w:cs="Arial"/>
          <w:iCs/>
          <w:lang w:eastAsia="en-US"/>
        </w:rPr>
        <w:t xml:space="preserve"> useful knowledge</w:t>
      </w:r>
      <w:r w:rsidR="004E0F6A">
        <w:rPr>
          <w:rFonts w:cs="Arial"/>
          <w:iCs/>
          <w:lang w:eastAsia="en-US"/>
        </w:rPr>
        <w:t xml:space="preserve"> </w:t>
      </w:r>
      <w:r w:rsidR="00113C60">
        <w:rPr>
          <w:rFonts w:cs="Arial"/>
          <w:iCs/>
          <w:lang w:eastAsia="en-US"/>
        </w:rPr>
        <w:t xml:space="preserve">from </w:t>
      </w:r>
      <w:r w:rsidR="004E0F6A">
        <w:rPr>
          <w:rFonts w:cs="Arial"/>
          <w:iCs/>
          <w:lang w:eastAsia="en-US"/>
        </w:rPr>
        <w:t xml:space="preserve">weather data in Colombia. </w:t>
      </w:r>
      <w:r w:rsidR="00113C60">
        <w:rPr>
          <w:rFonts w:cs="Arial"/>
          <w:iCs/>
          <w:lang w:eastAsia="en-US"/>
        </w:rPr>
        <w:t>Through the application of s</w:t>
      </w:r>
      <w:r w:rsidR="00113C60" w:rsidRPr="00B87C6B">
        <w:rPr>
          <w:rFonts w:cs="Arial"/>
          <w:iCs/>
          <w:lang w:eastAsia="en-US"/>
        </w:rPr>
        <w:t>patio</w:t>
      </w:r>
      <w:bookmarkStart w:id="10" w:name="_GoBack"/>
      <w:bookmarkEnd w:id="10"/>
      <w:del w:id="11" w:author="Author">
        <w:r w:rsidR="00113C60" w:rsidRPr="00B87C6B" w:rsidDel="007A53CA">
          <w:rPr>
            <w:rFonts w:cs="Arial"/>
            <w:iCs/>
            <w:lang w:eastAsia="en-US"/>
          </w:rPr>
          <w:delText>-</w:delText>
        </w:r>
      </w:del>
      <w:r w:rsidR="00113C60" w:rsidRPr="00B87C6B">
        <w:rPr>
          <w:rFonts w:cs="Arial"/>
          <w:iCs/>
          <w:lang w:eastAsia="en-US"/>
        </w:rPr>
        <w:t>temporal</w:t>
      </w:r>
      <w:r w:rsidR="00113C60">
        <w:rPr>
          <w:rFonts w:cs="Arial"/>
          <w:iCs/>
          <w:lang w:eastAsia="en-US"/>
        </w:rPr>
        <w:t xml:space="preserve"> knowledge discovery methods the project aims to determine localised patterns that can indicate appropriate climate responsive strategies for the design and construction of buildings.</w:t>
      </w:r>
      <w:r w:rsidR="00156788">
        <w:rPr>
          <w:rFonts w:cs="Arial"/>
          <w:iCs/>
          <w:lang w:eastAsia="en-US"/>
        </w:rPr>
        <w:t xml:space="preserve"> </w:t>
      </w:r>
      <w:r w:rsidR="00113C60">
        <w:rPr>
          <w:rFonts w:cs="Arial"/>
          <w:iCs/>
          <w:lang w:eastAsia="en-US"/>
        </w:rPr>
        <w:t xml:space="preserve">Implementing these strategies can improve building performance in terms of energy consumption and comfort for occupants. </w:t>
      </w:r>
      <w:r w:rsidR="00045698" w:rsidRPr="004E0F6A">
        <w:rPr>
          <w:rFonts w:cs="Arial"/>
          <w:lang w:val="en-US" w:eastAsia="en-US" w:bidi="ar-SA"/>
        </w:rPr>
        <w:t>The proposed solution will contribute to</w:t>
      </w:r>
      <w:r w:rsidR="00045698">
        <w:rPr>
          <w:rFonts w:cs="Arial"/>
          <w:sz w:val="28"/>
          <w:szCs w:val="28"/>
          <w:lang w:val="en-US" w:eastAsia="en-US" w:bidi="ar-SA"/>
        </w:rPr>
        <w:t xml:space="preserve"> </w:t>
      </w:r>
      <w:r w:rsidR="00045698">
        <w:rPr>
          <w:rFonts w:cs="Arial"/>
          <w:iCs/>
          <w:lang w:eastAsia="en-US"/>
        </w:rPr>
        <w:t xml:space="preserve">environmental design </w:t>
      </w:r>
      <w:r w:rsidR="00045698" w:rsidRPr="00B87C6B">
        <w:rPr>
          <w:rFonts w:cs="Arial"/>
          <w:iCs/>
          <w:lang w:eastAsia="en-US"/>
        </w:rPr>
        <w:t>(architecture and engineering of buildings)</w:t>
      </w:r>
      <w:r w:rsidR="00045698">
        <w:rPr>
          <w:rFonts w:cs="Arial"/>
          <w:iCs/>
          <w:lang w:eastAsia="en-US"/>
        </w:rPr>
        <w:t xml:space="preserve"> by </w:t>
      </w:r>
      <w:r w:rsidR="00045698" w:rsidRPr="00B87C6B">
        <w:rPr>
          <w:rFonts w:cs="Arial"/>
          <w:iCs/>
          <w:lang w:eastAsia="en-US"/>
        </w:rPr>
        <w:t>support</w:t>
      </w:r>
      <w:r w:rsidR="00045698">
        <w:rPr>
          <w:rFonts w:cs="Arial"/>
          <w:iCs/>
          <w:lang w:eastAsia="en-US"/>
        </w:rPr>
        <w:t>ing</w:t>
      </w:r>
      <w:r w:rsidR="00045698" w:rsidRPr="00B87C6B">
        <w:rPr>
          <w:rFonts w:cs="Arial"/>
          <w:iCs/>
          <w:lang w:eastAsia="en-US"/>
        </w:rPr>
        <w:t xml:space="preserve"> decision</w:t>
      </w:r>
      <w:r w:rsidR="00045698">
        <w:rPr>
          <w:rFonts w:cs="Arial"/>
          <w:iCs/>
          <w:lang w:eastAsia="en-US"/>
        </w:rPr>
        <w:t xml:space="preserve"> making in the design process with knowledge acquired from weather data.</w:t>
      </w:r>
    </w:p>
    <w:p w14:paraId="0FA75ED0" w14:textId="77777777" w:rsidR="00C023B0" w:rsidRDefault="00C023B0" w:rsidP="00775084">
      <w:pPr>
        <w:pStyle w:val="NormalWeb"/>
        <w:rPr>
          <w:rFonts w:cs="Arial"/>
          <w:iCs/>
          <w:sz w:val="20"/>
          <w:szCs w:val="20"/>
          <w:lang w:eastAsia="en-US"/>
        </w:rPr>
      </w:pPr>
    </w:p>
    <w:p w14:paraId="22ED1407" w14:textId="77777777" w:rsidR="00775084" w:rsidRDefault="00775084" w:rsidP="00775084">
      <w:pPr>
        <w:pStyle w:val="NormalWeb"/>
        <w:rPr>
          <w:rFonts w:cs="Arial"/>
          <w:iCs/>
          <w:sz w:val="20"/>
          <w:szCs w:val="20"/>
          <w:lang w:eastAsia="en-US"/>
        </w:rPr>
      </w:pPr>
      <w:r w:rsidRPr="00B87C6B">
        <w:rPr>
          <w:rFonts w:cs="Arial"/>
          <w:iCs/>
          <w:sz w:val="20"/>
          <w:szCs w:val="20"/>
          <w:lang w:eastAsia="en-US"/>
        </w:rPr>
        <w:t>The test application</w:t>
      </w:r>
      <w:r w:rsidR="00156788">
        <w:rPr>
          <w:rFonts w:cs="Arial"/>
          <w:iCs/>
          <w:sz w:val="20"/>
          <w:szCs w:val="20"/>
          <w:lang w:eastAsia="en-US"/>
        </w:rPr>
        <w:t xml:space="preserve"> aims to combine knowledge discovery and big data technologies</w:t>
      </w:r>
      <w:r w:rsidRPr="00B87C6B">
        <w:rPr>
          <w:rFonts w:cs="Arial"/>
          <w:iCs/>
          <w:sz w:val="20"/>
          <w:szCs w:val="20"/>
          <w:lang w:eastAsia="en-US"/>
        </w:rPr>
        <w:t xml:space="preserve"> </w:t>
      </w:r>
      <w:r w:rsidR="00156788">
        <w:rPr>
          <w:rFonts w:cs="Arial"/>
          <w:iCs/>
          <w:sz w:val="20"/>
          <w:szCs w:val="20"/>
          <w:lang w:eastAsia="en-US"/>
        </w:rPr>
        <w:t xml:space="preserve">to identify patterns in complex tropical climates and use these to </w:t>
      </w:r>
      <w:r w:rsidR="00113C60">
        <w:rPr>
          <w:rFonts w:cs="Arial"/>
          <w:iCs/>
          <w:sz w:val="20"/>
          <w:szCs w:val="20"/>
          <w:lang w:eastAsia="en-US"/>
        </w:rPr>
        <w:t>improv</w:t>
      </w:r>
      <w:r w:rsidR="00EC3808">
        <w:rPr>
          <w:rFonts w:cs="Arial"/>
          <w:iCs/>
          <w:sz w:val="20"/>
          <w:szCs w:val="20"/>
          <w:lang w:eastAsia="en-US"/>
        </w:rPr>
        <w:t>e</w:t>
      </w:r>
      <w:r w:rsidR="00113C60">
        <w:rPr>
          <w:rFonts w:cs="Arial"/>
          <w:iCs/>
          <w:sz w:val="20"/>
          <w:szCs w:val="20"/>
          <w:lang w:eastAsia="en-US"/>
        </w:rPr>
        <w:t xml:space="preserve"> occupant comfort and energy performance of buildings</w:t>
      </w:r>
      <w:r w:rsidR="00156788">
        <w:rPr>
          <w:rFonts w:cs="Arial"/>
          <w:iCs/>
          <w:sz w:val="20"/>
          <w:szCs w:val="20"/>
          <w:lang w:eastAsia="en-US"/>
        </w:rPr>
        <w:t xml:space="preserve"> in the region.</w:t>
      </w:r>
      <w:r w:rsidR="00113C60">
        <w:rPr>
          <w:rFonts w:cs="Arial"/>
          <w:iCs/>
          <w:sz w:val="20"/>
          <w:szCs w:val="20"/>
          <w:lang w:eastAsia="en-US"/>
        </w:rPr>
        <w:t xml:space="preserve"> </w:t>
      </w:r>
      <w:r w:rsidR="00156788">
        <w:rPr>
          <w:rFonts w:cs="Arial"/>
          <w:iCs/>
          <w:sz w:val="20"/>
          <w:szCs w:val="20"/>
          <w:lang w:eastAsia="en-US"/>
        </w:rPr>
        <w:t xml:space="preserve">Colombia is the test case </w:t>
      </w:r>
      <w:r w:rsidRPr="00B87C6B">
        <w:rPr>
          <w:rFonts w:cs="Arial"/>
          <w:iCs/>
          <w:sz w:val="20"/>
          <w:szCs w:val="20"/>
          <w:lang w:eastAsia="en-US"/>
        </w:rPr>
        <w:t>but similar situations in other tropical regions exist, the project seeks to generalise the findings so the methodologies used may be transferred to other contexts.</w:t>
      </w:r>
    </w:p>
    <w:p w14:paraId="7C260870" w14:textId="77777777" w:rsidR="009C57C0" w:rsidRDefault="009C57C0" w:rsidP="00775084">
      <w:pPr>
        <w:pStyle w:val="NormalWeb"/>
        <w:rPr>
          <w:rFonts w:cs="Arial"/>
          <w:iCs/>
          <w:sz w:val="20"/>
          <w:szCs w:val="20"/>
          <w:lang w:eastAsia="en-US"/>
        </w:rPr>
      </w:pPr>
    </w:p>
    <w:p w14:paraId="0AE09B5E" w14:textId="77777777" w:rsidR="00384D95" w:rsidRDefault="005E4384" w:rsidP="00B87C6B">
      <w:pPr>
        <w:pStyle w:val="NormalWeb"/>
        <w:rPr>
          <w:rFonts w:cs="Arial"/>
          <w:b/>
          <w:bCs/>
          <w:lang w:eastAsia="en-US"/>
        </w:rPr>
      </w:pPr>
      <w:r>
        <w:rPr>
          <w:rFonts w:cs="Arial"/>
          <w:b/>
          <w:bCs/>
          <w:lang w:eastAsia="en-US"/>
        </w:rPr>
        <w:t>Description of the Deliverables:</w:t>
      </w:r>
    </w:p>
    <w:p w14:paraId="2C774CC2" w14:textId="31975B81" w:rsidR="00384D95" w:rsidRDefault="00384D95" w:rsidP="00B87C6B">
      <w:pPr>
        <w:pStyle w:val="NormalWeb"/>
        <w:rPr>
          <w:iCs/>
          <w:sz w:val="20"/>
          <w:szCs w:val="20"/>
          <w:lang w:eastAsia="en-US"/>
        </w:rPr>
      </w:pPr>
      <w:r>
        <w:rPr>
          <w:iCs/>
          <w:sz w:val="20"/>
          <w:szCs w:val="20"/>
          <w:lang w:eastAsia="en-US"/>
        </w:rPr>
        <w:t>Literature review</w:t>
      </w:r>
    </w:p>
    <w:p w14:paraId="10780CB8" w14:textId="09782012" w:rsidR="00384D95" w:rsidRDefault="00384D95" w:rsidP="00B87C6B">
      <w:pPr>
        <w:pStyle w:val="NormalWeb"/>
        <w:rPr>
          <w:rFonts w:cs="Arial"/>
          <w:bCs/>
          <w:sz w:val="20"/>
          <w:szCs w:val="20"/>
          <w:lang w:eastAsia="en-US"/>
        </w:rPr>
      </w:pPr>
      <w:r w:rsidRPr="00B87C6B">
        <w:rPr>
          <w:iCs/>
          <w:sz w:val="20"/>
          <w:szCs w:val="20"/>
          <w:lang w:eastAsia="en-US"/>
        </w:rPr>
        <w:t xml:space="preserve">UML documentation of the </w:t>
      </w:r>
      <w:r w:rsidR="00387884">
        <w:rPr>
          <w:iCs/>
          <w:sz w:val="20"/>
          <w:szCs w:val="20"/>
          <w:lang w:eastAsia="en-US"/>
        </w:rPr>
        <w:t>system development process</w:t>
      </w:r>
      <w:r>
        <w:rPr>
          <w:iCs/>
          <w:sz w:val="20"/>
          <w:szCs w:val="20"/>
          <w:lang w:eastAsia="en-US"/>
        </w:rPr>
        <w:t>:</w:t>
      </w:r>
    </w:p>
    <w:p w14:paraId="56FF14AB" w14:textId="55008841" w:rsidR="00384D95" w:rsidRPr="00384D95" w:rsidRDefault="00384D95" w:rsidP="00384D95">
      <w:pPr>
        <w:pStyle w:val="NormalWeb"/>
        <w:numPr>
          <w:ilvl w:val="0"/>
          <w:numId w:val="45"/>
        </w:numPr>
        <w:rPr>
          <w:rFonts w:cs="Arial"/>
          <w:bCs/>
          <w:sz w:val="20"/>
          <w:szCs w:val="20"/>
          <w:lang w:eastAsia="en-US"/>
        </w:rPr>
      </w:pPr>
      <w:r w:rsidRPr="00384D95">
        <w:rPr>
          <w:rFonts w:cs="Arial"/>
          <w:bCs/>
          <w:sz w:val="20"/>
          <w:szCs w:val="20"/>
          <w:lang w:eastAsia="en-US"/>
        </w:rPr>
        <w:t>Requirements list</w:t>
      </w:r>
    </w:p>
    <w:p w14:paraId="6F5BC63A" w14:textId="2F21B3AD" w:rsidR="00384D95" w:rsidRDefault="00384D95" w:rsidP="00384D95">
      <w:pPr>
        <w:pStyle w:val="NormalWeb"/>
        <w:numPr>
          <w:ilvl w:val="0"/>
          <w:numId w:val="45"/>
        </w:numPr>
        <w:rPr>
          <w:rFonts w:cs="Arial"/>
          <w:bCs/>
          <w:sz w:val="20"/>
          <w:szCs w:val="20"/>
          <w:lang w:eastAsia="en-US"/>
        </w:rPr>
      </w:pPr>
      <w:r w:rsidRPr="00384D95">
        <w:rPr>
          <w:rFonts w:cs="Arial"/>
          <w:bCs/>
          <w:sz w:val="20"/>
          <w:szCs w:val="20"/>
          <w:lang w:eastAsia="en-US"/>
        </w:rPr>
        <w:t>Use case diagrams</w:t>
      </w:r>
    </w:p>
    <w:p w14:paraId="3AF6C8E4" w14:textId="4BDA3544" w:rsidR="00384D95" w:rsidRDefault="00384D95" w:rsidP="00384D95">
      <w:pPr>
        <w:pStyle w:val="NormalWeb"/>
        <w:numPr>
          <w:ilvl w:val="0"/>
          <w:numId w:val="45"/>
        </w:numPr>
        <w:rPr>
          <w:rFonts w:cs="Arial"/>
          <w:bCs/>
          <w:sz w:val="20"/>
          <w:szCs w:val="20"/>
          <w:lang w:eastAsia="en-US"/>
        </w:rPr>
      </w:pPr>
      <w:r>
        <w:rPr>
          <w:rFonts w:cs="Arial"/>
          <w:bCs/>
          <w:sz w:val="20"/>
          <w:szCs w:val="20"/>
          <w:lang w:eastAsia="en-US"/>
        </w:rPr>
        <w:t>Package diagrams</w:t>
      </w:r>
    </w:p>
    <w:p w14:paraId="0D3A469A" w14:textId="7F49813A" w:rsidR="00384D95" w:rsidRDefault="00384D95" w:rsidP="00384D95">
      <w:pPr>
        <w:pStyle w:val="NormalWeb"/>
        <w:numPr>
          <w:ilvl w:val="0"/>
          <w:numId w:val="45"/>
        </w:numPr>
        <w:rPr>
          <w:rFonts w:cs="Arial"/>
          <w:bCs/>
          <w:sz w:val="20"/>
          <w:szCs w:val="20"/>
          <w:lang w:eastAsia="en-US"/>
        </w:rPr>
      </w:pPr>
      <w:r>
        <w:rPr>
          <w:rFonts w:cs="Arial"/>
          <w:bCs/>
          <w:sz w:val="20"/>
          <w:szCs w:val="20"/>
          <w:lang w:eastAsia="en-US"/>
        </w:rPr>
        <w:t>Class, object and component diagrams</w:t>
      </w:r>
    </w:p>
    <w:p w14:paraId="41EF8129" w14:textId="4D37831B" w:rsidR="00384D95" w:rsidRDefault="00384D95" w:rsidP="00384D95">
      <w:pPr>
        <w:pStyle w:val="NormalWeb"/>
        <w:numPr>
          <w:ilvl w:val="0"/>
          <w:numId w:val="45"/>
        </w:numPr>
        <w:rPr>
          <w:rFonts w:cs="Arial"/>
          <w:bCs/>
          <w:sz w:val="20"/>
          <w:szCs w:val="20"/>
          <w:lang w:eastAsia="en-US"/>
        </w:rPr>
      </w:pPr>
      <w:r>
        <w:rPr>
          <w:rFonts w:cs="Arial"/>
          <w:bCs/>
          <w:sz w:val="20"/>
          <w:szCs w:val="20"/>
          <w:lang w:eastAsia="en-US"/>
        </w:rPr>
        <w:t>Deployment diagram</w:t>
      </w:r>
    </w:p>
    <w:p w14:paraId="65AD8E2E" w14:textId="5F96DEA2" w:rsidR="00384D95" w:rsidRDefault="00384D95" w:rsidP="00384D95">
      <w:pPr>
        <w:pStyle w:val="NormalWeb"/>
        <w:numPr>
          <w:ilvl w:val="0"/>
          <w:numId w:val="45"/>
        </w:numPr>
        <w:rPr>
          <w:rFonts w:cs="Arial"/>
          <w:bCs/>
          <w:sz w:val="20"/>
          <w:szCs w:val="20"/>
          <w:lang w:eastAsia="en-US"/>
        </w:rPr>
      </w:pPr>
      <w:r>
        <w:rPr>
          <w:rFonts w:cs="Arial"/>
          <w:bCs/>
          <w:sz w:val="20"/>
          <w:szCs w:val="20"/>
          <w:lang w:eastAsia="en-US"/>
        </w:rPr>
        <w:t>Sequence diagrams</w:t>
      </w:r>
    </w:p>
    <w:p w14:paraId="39E7E3D7" w14:textId="6F3F7BC0" w:rsidR="00384D95" w:rsidRDefault="00384D95" w:rsidP="00384D95">
      <w:pPr>
        <w:pStyle w:val="NormalWeb"/>
        <w:numPr>
          <w:ilvl w:val="0"/>
          <w:numId w:val="45"/>
        </w:numPr>
        <w:rPr>
          <w:rFonts w:cs="Arial"/>
          <w:bCs/>
          <w:sz w:val="20"/>
          <w:szCs w:val="20"/>
          <w:lang w:eastAsia="en-US"/>
        </w:rPr>
      </w:pPr>
      <w:r>
        <w:rPr>
          <w:rFonts w:cs="Arial"/>
          <w:bCs/>
          <w:sz w:val="20"/>
          <w:szCs w:val="20"/>
          <w:lang w:eastAsia="en-US"/>
        </w:rPr>
        <w:t>Test plans</w:t>
      </w:r>
    </w:p>
    <w:p w14:paraId="717B6C08" w14:textId="54A864FB" w:rsidR="00384D95" w:rsidRDefault="00384D95" w:rsidP="00384D95">
      <w:pPr>
        <w:pStyle w:val="NormalWeb"/>
        <w:numPr>
          <w:ilvl w:val="0"/>
          <w:numId w:val="45"/>
        </w:numPr>
        <w:rPr>
          <w:rFonts w:cs="Arial"/>
          <w:bCs/>
          <w:sz w:val="20"/>
          <w:szCs w:val="20"/>
          <w:lang w:eastAsia="en-US"/>
        </w:rPr>
      </w:pPr>
      <w:r>
        <w:rPr>
          <w:rFonts w:cs="Arial"/>
          <w:bCs/>
          <w:sz w:val="20"/>
          <w:szCs w:val="20"/>
          <w:lang w:eastAsia="en-US"/>
        </w:rPr>
        <w:t>Test cases</w:t>
      </w:r>
    </w:p>
    <w:p w14:paraId="1D6B0A71" w14:textId="2E7C64F9" w:rsidR="00384D95" w:rsidRPr="00384D95" w:rsidRDefault="00384D95" w:rsidP="00B87C6B">
      <w:pPr>
        <w:pStyle w:val="NormalWeb"/>
        <w:rPr>
          <w:rFonts w:cs="Arial"/>
          <w:bCs/>
          <w:sz w:val="20"/>
          <w:szCs w:val="20"/>
          <w:lang w:eastAsia="en-US"/>
        </w:rPr>
      </w:pPr>
    </w:p>
    <w:p w14:paraId="753A68B7" w14:textId="4F9B73BF" w:rsidR="00384D95" w:rsidRDefault="00934598" w:rsidP="00B87C6B">
      <w:pPr>
        <w:pStyle w:val="NormalWeb"/>
        <w:rPr>
          <w:rFonts w:cs="Arial"/>
          <w:sz w:val="20"/>
          <w:szCs w:val="20"/>
          <w:lang w:val="en-US" w:eastAsia="en-US" w:bidi="ar-SA"/>
        </w:rPr>
      </w:pPr>
      <w:r>
        <w:rPr>
          <w:rFonts w:cs="Arial"/>
          <w:sz w:val="20"/>
          <w:szCs w:val="20"/>
          <w:lang w:val="en-US" w:eastAsia="en-US" w:bidi="ar-SA"/>
        </w:rPr>
        <w:t>C</w:t>
      </w:r>
      <w:r w:rsidR="00384D95" w:rsidRPr="00384D95">
        <w:rPr>
          <w:rFonts w:cs="Arial"/>
          <w:sz w:val="20"/>
          <w:szCs w:val="20"/>
          <w:lang w:val="en-US" w:eastAsia="en-US" w:bidi="ar-SA"/>
        </w:rPr>
        <w:t xml:space="preserve">limate </w:t>
      </w:r>
      <w:r>
        <w:rPr>
          <w:rFonts w:cs="Arial"/>
          <w:sz w:val="20"/>
          <w:szCs w:val="20"/>
          <w:lang w:val="en-US" w:eastAsia="en-US" w:bidi="ar-SA"/>
        </w:rPr>
        <w:t xml:space="preserve">big </w:t>
      </w:r>
      <w:r w:rsidR="00384D95" w:rsidRPr="00384D95">
        <w:rPr>
          <w:rFonts w:cs="Arial"/>
          <w:sz w:val="20"/>
          <w:szCs w:val="20"/>
          <w:lang w:val="en-US" w:eastAsia="en-US" w:bidi="ar-SA"/>
        </w:rPr>
        <w:t xml:space="preserve">data analytic system that </w:t>
      </w:r>
      <w:r w:rsidR="00B6276D">
        <w:rPr>
          <w:rFonts w:cs="Arial"/>
          <w:sz w:val="20"/>
          <w:szCs w:val="20"/>
          <w:lang w:val="en-US" w:eastAsia="en-US" w:bidi="ar-SA"/>
        </w:rPr>
        <w:t>enables knowledge-discovery.</w:t>
      </w:r>
    </w:p>
    <w:p w14:paraId="1D21F8F7" w14:textId="35AA9387" w:rsidR="00384D95" w:rsidRPr="00384D95" w:rsidRDefault="009A498A" w:rsidP="00B87C6B">
      <w:pPr>
        <w:pStyle w:val="NormalWeb"/>
        <w:rPr>
          <w:rFonts w:cs="Arial"/>
          <w:bCs/>
          <w:sz w:val="20"/>
          <w:szCs w:val="20"/>
          <w:lang w:eastAsia="en-US"/>
        </w:rPr>
      </w:pPr>
      <w:r>
        <w:rPr>
          <w:rFonts w:cs="Arial"/>
          <w:bCs/>
          <w:sz w:val="20"/>
          <w:szCs w:val="20"/>
          <w:lang w:val="en-US" w:eastAsia="en-US"/>
        </w:rPr>
        <w:t xml:space="preserve">Example </w:t>
      </w:r>
      <w:r w:rsidRPr="00384D95">
        <w:rPr>
          <w:rFonts w:cs="Arial"/>
          <w:bCs/>
          <w:sz w:val="20"/>
          <w:szCs w:val="20"/>
          <w:lang w:eastAsia="en-US"/>
        </w:rPr>
        <w:t>recommendations</w:t>
      </w:r>
      <w:r w:rsidR="00384D95" w:rsidRPr="00384D95">
        <w:rPr>
          <w:rFonts w:cs="Arial"/>
          <w:bCs/>
          <w:sz w:val="20"/>
          <w:szCs w:val="20"/>
          <w:lang w:eastAsia="en-US"/>
        </w:rPr>
        <w:t xml:space="preserve"> for construction strategies given a geographical location and the associated weather data</w:t>
      </w:r>
      <w:r w:rsidR="00384D95">
        <w:rPr>
          <w:rFonts w:cs="Arial"/>
          <w:bCs/>
          <w:sz w:val="20"/>
          <w:szCs w:val="20"/>
          <w:lang w:eastAsia="en-US"/>
        </w:rPr>
        <w:t>.</w:t>
      </w:r>
    </w:p>
    <w:p w14:paraId="61C98352" w14:textId="77777777" w:rsidR="00384D95" w:rsidRDefault="00384D95" w:rsidP="00B87C6B">
      <w:pPr>
        <w:pStyle w:val="NormalWeb"/>
        <w:rPr>
          <w:iCs/>
          <w:sz w:val="20"/>
          <w:szCs w:val="20"/>
          <w:lang w:eastAsia="en-US"/>
        </w:rPr>
      </w:pPr>
      <w:r w:rsidRPr="00B87C6B">
        <w:rPr>
          <w:iCs/>
          <w:sz w:val="20"/>
          <w:szCs w:val="20"/>
          <w:lang w:eastAsia="en-US"/>
        </w:rPr>
        <w:t>Visualisation of results / output</w:t>
      </w:r>
      <w:r>
        <w:rPr>
          <w:iCs/>
          <w:sz w:val="20"/>
          <w:szCs w:val="20"/>
          <w:lang w:eastAsia="en-US"/>
        </w:rPr>
        <w:t>.</w:t>
      </w:r>
      <w:r w:rsidR="00F76721">
        <w:rPr>
          <w:rFonts w:cs="Arial"/>
          <w:b/>
          <w:bCs/>
          <w:lang w:eastAsia="en-US"/>
        </w:rPr>
        <w:br/>
      </w:r>
      <w:r w:rsidR="0032782A" w:rsidRPr="00B87C6B">
        <w:rPr>
          <w:iCs/>
          <w:sz w:val="20"/>
          <w:szCs w:val="20"/>
          <w:lang w:eastAsia="en-US"/>
        </w:rPr>
        <w:t>S</w:t>
      </w:r>
      <w:r w:rsidR="005B130A" w:rsidRPr="00B87C6B">
        <w:rPr>
          <w:iCs/>
          <w:sz w:val="20"/>
          <w:szCs w:val="20"/>
          <w:lang w:eastAsia="en-US"/>
        </w:rPr>
        <w:t xml:space="preserve">et of </w:t>
      </w:r>
      <w:r w:rsidR="0032782A" w:rsidRPr="00B87C6B">
        <w:rPr>
          <w:iCs/>
          <w:sz w:val="20"/>
          <w:szCs w:val="20"/>
          <w:lang w:eastAsia="en-US"/>
        </w:rPr>
        <w:t xml:space="preserve">statistical </w:t>
      </w:r>
      <w:r w:rsidR="005B130A" w:rsidRPr="00B87C6B">
        <w:rPr>
          <w:iCs/>
          <w:sz w:val="20"/>
          <w:szCs w:val="20"/>
          <w:lang w:eastAsia="en-US"/>
        </w:rPr>
        <w:t>test results of</w:t>
      </w:r>
      <w:r w:rsidR="00B87C6B">
        <w:rPr>
          <w:iCs/>
          <w:sz w:val="20"/>
          <w:szCs w:val="20"/>
          <w:lang w:eastAsia="en-US"/>
        </w:rPr>
        <w:t xml:space="preserve"> outputs from the application. </w:t>
      </w:r>
    </w:p>
    <w:p w14:paraId="5A1E9DDB" w14:textId="37693F37" w:rsidR="0032782A" w:rsidRDefault="0032782A" w:rsidP="00B87C6B">
      <w:pPr>
        <w:pStyle w:val="NormalWeb"/>
        <w:rPr>
          <w:iCs/>
          <w:sz w:val="20"/>
          <w:szCs w:val="20"/>
          <w:lang w:eastAsia="en-US"/>
        </w:rPr>
      </w:pPr>
      <w:r w:rsidRPr="00B87C6B">
        <w:rPr>
          <w:iCs/>
          <w:sz w:val="20"/>
          <w:szCs w:val="20"/>
          <w:lang w:eastAsia="en-US"/>
        </w:rPr>
        <w:t>Analy</w:t>
      </w:r>
      <w:r w:rsidR="003B1955" w:rsidRPr="00B87C6B">
        <w:rPr>
          <w:iCs/>
          <w:sz w:val="20"/>
          <w:szCs w:val="20"/>
          <w:lang w:eastAsia="en-US"/>
        </w:rPr>
        <w:t>sis of results</w:t>
      </w:r>
      <w:r w:rsidR="00F436A2">
        <w:rPr>
          <w:iCs/>
          <w:sz w:val="20"/>
          <w:szCs w:val="20"/>
          <w:lang w:eastAsia="en-US"/>
        </w:rPr>
        <w:t xml:space="preserve"> and system</w:t>
      </w:r>
      <w:r w:rsidR="003B1955" w:rsidRPr="00B87C6B">
        <w:rPr>
          <w:iCs/>
          <w:sz w:val="20"/>
          <w:szCs w:val="20"/>
          <w:lang w:eastAsia="en-US"/>
        </w:rPr>
        <w:t xml:space="preserve"> by domain expert(s)</w:t>
      </w:r>
      <w:r w:rsidR="00B87C6B">
        <w:rPr>
          <w:iCs/>
          <w:sz w:val="20"/>
          <w:szCs w:val="20"/>
          <w:lang w:eastAsia="en-US"/>
        </w:rPr>
        <w:t>.</w:t>
      </w:r>
    </w:p>
    <w:p w14:paraId="63156EEC" w14:textId="19E706CB" w:rsidR="009A498A" w:rsidRPr="00B87C6B" w:rsidRDefault="009A498A" w:rsidP="00B87C6B">
      <w:pPr>
        <w:pStyle w:val="NormalWeb"/>
        <w:rPr>
          <w:iCs/>
          <w:sz w:val="20"/>
          <w:szCs w:val="20"/>
          <w:lang w:eastAsia="en-US"/>
        </w:rPr>
      </w:pPr>
      <w:r>
        <w:rPr>
          <w:iCs/>
          <w:sz w:val="20"/>
          <w:szCs w:val="20"/>
          <w:lang w:eastAsia="en-US"/>
        </w:rPr>
        <w:t>Generalised</w:t>
      </w:r>
      <w:r w:rsidR="00B6276D">
        <w:rPr>
          <w:iCs/>
          <w:sz w:val="20"/>
          <w:szCs w:val="20"/>
          <w:lang w:eastAsia="en-US"/>
        </w:rPr>
        <w:t>, transferable</w:t>
      </w:r>
      <w:r>
        <w:rPr>
          <w:iCs/>
          <w:sz w:val="20"/>
          <w:szCs w:val="20"/>
          <w:lang w:eastAsia="en-US"/>
        </w:rPr>
        <w:t xml:space="preserve"> description of </w:t>
      </w:r>
      <w:r w:rsidR="00B6276D">
        <w:rPr>
          <w:iCs/>
          <w:sz w:val="20"/>
          <w:szCs w:val="20"/>
          <w:lang w:eastAsia="en-US"/>
        </w:rPr>
        <w:t xml:space="preserve">system architecture  </w:t>
      </w:r>
    </w:p>
    <w:p w14:paraId="639ACD6C" w14:textId="77777777" w:rsidR="00F76721" w:rsidRDefault="00F76721" w:rsidP="00F76721">
      <w:pPr>
        <w:pStyle w:val="NormalWeb"/>
        <w:rPr>
          <w:rFonts w:cs="Arial"/>
          <w:lang w:eastAsia="en-US"/>
        </w:rPr>
      </w:pPr>
    </w:p>
    <w:p w14:paraId="44C79388" w14:textId="77777777" w:rsidR="005E4384" w:rsidRPr="00B87C6B" w:rsidRDefault="005E4384">
      <w:pPr>
        <w:pStyle w:val="NormalWeb"/>
        <w:rPr>
          <w:rFonts w:cs="Arial"/>
          <w:bCs/>
          <w:sz w:val="20"/>
          <w:szCs w:val="20"/>
          <w:lang w:eastAsia="en-US"/>
        </w:rPr>
      </w:pPr>
      <w:r>
        <w:rPr>
          <w:rFonts w:cs="Arial"/>
          <w:b/>
          <w:bCs/>
          <w:lang w:eastAsia="en-US"/>
        </w:rPr>
        <w:t xml:space="preserve">Evaluation Criteria: </w:t>
      </w:r>
      <w:r w:rsidR="006A2378">
        <w:rPr>
          <w:rFonts w:cs="Arial"/>
          <w:b/>
          <w:bCs/>
          <w:lang w:eastAsia="en-US"/>
        </w:rPr>
        <w:br/>
      </w:r>
      <w:r w:rsidR="00277C21" w:rsidRPr="00B87C6B">
        <w:rPr>
          <w:rFonts w:cs="Arial"/>
          <w:bCs/>
          <w:sz w:val="20"/>
          <w:szCs w:val="20"/>
          <w:lang w:eastAsia="en-US"/>
        </w:rPr>
        <w:t>The big question to be evaluated is: can the system support environmental design decision making</w:t>
      </w:r>
      <w:r w:rsidR="00E30783" w:rsidRPr="00B87C6B">
        <w:rPr>
          <w:rFonts w:cs="Arial"/>
          <w:bCs/>
          <w:sz w:val="20"/>
          <w:szCs w:val="20"/>
          <w:lang w:eastAsia="en-US"/>
        </w:rPr>
        <w:t xml:space="preserve"> based on weather data</w:t>
      </w:r>
      <w:r w:rsidR="00277C21" w:rsidRPr="00B87C6B">
        <w:rPr>
          <w:rFonts w:cs="Arial"/>
          <w:bCs/>
          <w:sz w:val="20"/>
          <w:szCs w:val="20"/>
          <w:lang w:eastAsia="en-US"/>
        </w:rPr>
        <w:t xml:space="preserve">? </w:t>
      </w:r>
    </w:p>
    <w:p w14:paraId="3773A671" w14:textId="77777777" w:rsidR="00E30783" w:rsidRPr="00B87C6B" w:rsidRDefault="00E30783">
      <w:pPr>
        <w:pStyle w:val="NormalWeb"/>
        <w:rPr>
          <w:rFonts w:cs="Arial"/>
          <w:bCs/>
          <w:sz w:val="20"/>
          <w:szCs w:val="20"/>
          <w:lang w:eastAsia="en-US"/>
        </w:rPr>
      </w:pPr>
    </w:p>
    <w:p w14:paraId="6AC51550" w14:textId="77777777" w:rsidR="00277C21" w:rsidRPr="00B87C6B" w:rsidRDefault="00277C21">
      <w:pPr>
        <w:pStyle w:val="NormalWeb"/>
        <w:rPr>
          <w:rFonts w:cs="Arial"/>
          <w:bCs/>
          <w:sz w:val="20"/>
          <w:szCs w:val="20"/>
          <w:lang w:eastAsia="en-US"/>
        </w:rPr>
      </w:pPr>
      <w:r w:rsidRPr="00B87C6B">
        <w:rPr>
          <w:rFonts w:cs="Arial"/>
          <w:bCs/>
          <w:sz w:val="20"/>
          <w:szCs w:val="20"/>
          <w:lang w:eastAsia="en-US"/>
        </w:rPr>
        <w:t>This will be addressed in the following ways.</w:t>
      </w:r>
    </w:p>
    <w:p w14:paraId="25CF9D38" w14:textId="77777777" w:rsidR="00277C21" w:rsidRPr="00B87C6B" w:rsidRDefault="00277C21" w:rsidP="00277C21">
      <w:pPr>
        <w:pStyle w:val="NormalWeb"/>
        <w:numPr>
          <w:ilvl w:val="0"/>
          <w:numId w:val="40"/>
        </w:numPr>
        <w:rPr>
          <w:rFonts w:cs="Arial"/>
          <w:bCs/>
          <w:sz w:val="20"/>
          <w:szCs w:val="20"/>
          <w:lang w:eastAsia="en-US"/>
        </w:rPr>
      </w:pPr>
      <w:r w:rsidRPr="00B87C6B">
        <w:rPr>
          <w:rFonts w:cs="Arial"/>
          <w:bCs/>
          <w:sz w:val="20"/>
          <w:szCs w:val="20"/>
          <w:lang w:eastAsia="en-US"/>
        </w:rPr>
        <w:t>Statistical comparison of the different knowledge discovery methods used</w:t>
      </w:r>
    </w:p>
    <w:p w14:paraId="28CF2A43" w14:textId="77777777" w:rsidR="00277C21" w:rsidRPr="00B87C6B" w:rsidRDefault="00277C21" w:rsidP="00277C21">
      <w:pPr>
        <w:pStyle w:val="NormalWeb"/>
        <w:numPr>
          <w:ilvl w:val="0"/>
          <w:numId w:val="40"/>
        </w:numPr>
        <w:rPr>
          <w:rFonts w:cs="Arial"/>
          <w:bCs/>
          <w:sz w:val="20"/>
          <w:szCs w:val="20"/>
          <w:lang w:eastAsia="en-US"/>
        </w:rPr>
      </w:pPr>
      <w:r w:rsidRPr="00B87C6B">
        <w:rPr>
          <w:rFonts w:cs="Arial"/>
          <w:bCs/>
          <w:sz w:val="20"/>
          <w:szCs w:val="20"/>
          <w:lang w:eastAsia="en-US"/>
        </w:rPr>
        <w:t xml:space="preserve">Statistical comparison between individual </w:t>
      </w:r>
      <w:r w:rsidR="00277E16" w:rsidRPr="00B87C6B">
        <w:rPr>
          <w:rFonts w:cs="Arial"/>
          <w:bCs/>
          <w:sz w:val="20"/>
          <w:szCs w:val="20"/>
          <w:lang w:eastAsia="en-US"/>
        </w:rPr>
        <w:t xml:space="preserve">knowledge discovery </w:t>
      </w:r>
      <w:r w:rsidRPr="00B87C6B">
        <w:rPr>
          <w:rFonts w:cs="Arial"/>
          <w:bCs/>
          <w:sz w:val="20"/>
          <w:szCs w:val="20"/>
          <w:lang w:eastAsia="en-US"/>
        </w:rPr>
        <w:t xml:space="preserve">methods </w:t>
      </w:r>
    </w:p>
    <w:p w14:paraId="2E9519AB" w14:textId="77777777" w:rsidR="00277C21" w:rsidRPr="00B87C6B" w:rsidRDefault="00277C21" w:rsidP="00277C21">
      <w:pPr>
        <w:pStyle w:val="NormalWeb"/>
        <w:numPr>
          <w:ilvl w:val="0"/>
          <w:numId w:val="40"/>
        </w:numPr>
        <w:rPr>
          <w:rFonts w:cs="Arial"/>
          <w:bCs/>
          <w:sz w:val="20"/>
          <w:szCs w:val="20"/>
          <w:lang w:eastAsia="en-US"/>
        </w:rPr>
      </w:pPr>
      <w:r w:rsidRPr="00B87C6B">
        <w:rPr>
          <w:rFonts w:cs="Arial"/>
          <w:bCs/>
          <w:sz w:val="20"/>
          <w:szCs w:val="20"/>
          <w:lang w:eastAsia="en-US"/>
        </w:rPr>
        <w:t xml:space="preserve">Opinion by domain experts(s) – presentation of results and analysis </w:t>
      </w:r>
    </w:p>
    <w:p w14:paraId="290679FB" w14:textId="77777777" w:rsidR="002A462B" w:rsidRPr="00B87C6B" w:rsidRDefault="002A462B" w:rsidP="002A462B">
      <w:pPr>
        <w:pStyle w:val="NormalWeb"/>
        <w:rPr>
          <w:rFonts w:cs="Arial"/>
          <w:bCs/>
          <w:sz w:val="20"/>
          <w:szCs w:val="20"/>
          <w:lang w:eastAsia="en-US"/>
        </w:rPr>
      </w:pPr>
    </w:p>
    <w:p w14:paraId="7882693F" w14:textId="77777777" w:rsidR="004D0CE2" w:rsidRPr="00B87C6B" w:rsidRDefault="002A462B" w:rsidP="00F00DCE">
      <w:pPr>
        <w:pStyle w:val="NormalWeb"/>
        <w:rPr>
          <w:rFonts w:cs="Arial"/>
          <w:bCs/>
          <w:sz w:val="20"/>
          <w:szCs w:val="20"/>
          <w:lang w:eastAsia="en-US"/>
        </w:rPr>
      </w:pPr>
      <w:r w:rsidRPr="00B87C6B">
        <w:rPr>
          <w:rFonts w:cs="Arial"/>
          <w:bCs/>
          <w:sz w:val="20"/>
          <w:szCs w:val="20"/>
          <w:lang w:eastAsia="en-US"/>
        </w:rPr>
        <w:t xml:space="preserve">Statistical methods will be identified as part of the literature review of the knowledge discovery techniques. For </w:t>
      </w:r>
      <w:r w:rsidR="00277E16" w:rsidRPr="00B87C6B">
        <w:rPr>
          <w:rFonts w:cs="Arial"/>
          <w:bCs/>
          <w:sz w:val="20"/>
          <w:szCs w:val="20"/>
          <w:lang w:eastAsia="en-US"/>
        </w:rPr>
        <w:t xml:space="preserve">example, to compare </w:t>
      </w:r>
      <w:r w:rsidRPr="00B87C6B">
        <w:rPr>
          <w:rFonts w:cs="Arial"/>
          <w:bCs/>
          <w:sz w:val="20"/>
          <w:szCs w:val="20"/>
          <w:lang w:eastAsia="en-US"/>
        </w:rPr>
        <w:t xml:space="preserve">clustering </w:t>
      </w:r>
      <w:r w:rsidR="00277E16" w:rsidRPr="00B87C6B">
        <w:rPr>
          <w:rFonts w:cs="Arial"/>
          <w:bCs/>
          <w:sz w:val="20"/>
          <w:szCs w:val="20"/>
          <w:lang w:eastAsia="en-US"/>
        </w:rPr>
        <w:t>results</w:t>
      </w:r>
      <w:r w:rsidRPr="00B87C6B">
        <w:rPr>
          <w:rFonts w:cs="Arial"/>
          <w:bCs/>
          <w:sz w:val="20"/>
          <w:szCs w:val="20"/>
          <w:lang w:eastAsia="en-US"/>
        </w:rPr>
        <w:t xml:space="preserve"> distance </w:t>
      </w:r>
      <w:r w:rsidR="00C37DC4" w:rsidRPr="00B87C6B">
        <w:rPr>
          <w:rFonts w:cs="Arial"/>
          <w:bCs/>
          <w:sz w:val="20"/>
          <w:szCs w:val="20"/>
          <w:lang w:eastAsia="en-US"/>
        </w:rPr>
        <w:t>metrics</w:t>
      </w:r>
      <w:r w:rsidR="00277E16" w:rsidRPr="00B87C6B">
        <w:rPr>
          <w:rFonts w:cs="Arial"/>
          <w:bCs/>
          <w:sz w:val="20"/>
          <w:szCs w:val="20"/>
          <w:lang w:eastAsia="en-US"/>
        </w:rPr>
        <w:t xml:space="preserve"> would be used</w:t>
      </w:r>
      <w:r w:rsidR="00C37DC4" w:rsidRPr="00B87C6B">
        <w:rPr>
          <w:rFonts w:cs="Arial"/>
          <w:bCs/>
          <w:sz w:val="20"/>
          <w:szCs w:val="20"/>
          <w:lang w:eastAsia="en-US"/>
        </w:rPr>
        <w:t xml:space="preserve">. </w:t>
      </w:r>
      <w:r w:rsidR="0036668A">
        <w:rPr>
          <w:rFonts w:cs="Arial"/>
          <w:bCs/>
          <w:sz w:val="20"/>
          <w:szCs w:val="20"/>
          <w:lang w:eastAsia="en-US"/>
        </w:rPr>
        <w:t>S</w:t>
      </w:r>
      <w:r w:rsidR="00F00DCE" w:rsidRPr="00B87C6B">
        <w:rPr>
          <w:rFonts w:cs="Arial"/>
          <w:bCs/>
          <w:sz w:val="20"/>
          <w:szCs w:val="20"/>
          <w:lang w:eastAsia="en-US"/>
        </w:rPr>
        <w:t>econdary evaluation will involve the verification, validation and testing</w:t>
      </w:r>
      <w:r w:rsidR="004D0CE2" w:rsidRPr="00B87C6B">
        <w:rPr>
          <w:rFonts w:cs="Arial"/>
          <w:bCs/>
          <w:sz w:val="20"/>
          <w:szCs w:val="20"/>
          <w:lang w:eastAsia="en-US"/>
        </w:rPr>
        <w:t xml:space="preserve"> of the IT artefact. Working with a reduced data set, independent component tests will be defined and executed during development. Components will be integrated and the system tested for issues in component interaction and interface problems and if the system meets functional and non-functional requirements. The system will </w:t>
      </w:r>
      <w:r w:rsidR="00F860DF">
        <w:rPr>
          <w:rFonts w:cs="Arial"/>
          <w:bCs/>
          <w:sz w:val="20"/>
          <w:szCs w:val="20"/>
          <w:lang w:eastAsia="en-US"/>
        </w:rPr>
        <w:t>undergo evaluation</w:t>
      </w:r>
      <w:r w:rsidR="004D0CE2" w:rsidRPr="00B87C6B">
        <w:rPr>
          <w:rFonts w:cs="Arial"/>
          <w:bCs/>
          <w:sz w:val="20"/>
          <w:szCs w:val="20"/>
          <w:lang w:eastAsia="en-US"/>
        </w:rPr>
        <w:t xml:space="preserve"> with the full dataset to check for omission in the requirements definition and for overall performance. </w:t>
      </w:r>
    </w:p>
    <w:p w14:paraId="3E0C98A3" w14:textId="77777777" w:rsidR="00F00DCE" w:rsidRPr="00277C21" w:rsidRDefault="00F00DCE" w:rsidP="00F00DCE">
      <w:pPr>
        <w:pStyle w:val="NormalWeb"/>
        <w:rPr>
          <w:rFonts w:cs="Arial"/>
          <w:bCs/>
          <w:lang w:eastAsia="en-US"/>
        </w:rPr>
      </w:pPr>
    </w:p>
    <w:p w14:paraId="1F7CFE90" w14:textId="77777777" w:rsidR="000A1719" w:rsidRDefault="005E4384" w:rsidP="00531346">
      <w:pPr>
        <w:autoSpaceDE w:val="0"/>
        <w:autoSpaceDN w:val="0"/>
        <w:adjustRightInd w:val="0"/>
        <w:rPr>
          <w:iCs/>
          <w:lang w:eastAsia="en-US"/>
        </w:rPr>
      </w:pPr>
      <w:r w:rsidRPr="00531346">
        <w:rPr>
          <w:rFonts w:cs="Arial"/>
          <w:b/>
          <w:bCs/>
          <w:sz w:val="24"/>
          <w:szCs w:val="24"/>
          <w:lang w:eastAsia="en-US"/>
        </w:rPr>
        <w:t>Resource Plan:</w:t>
      </w:r>
      <w:r>
        <w:rPr>
          <w:rFonts w:cs="Arial"/>
          <w:b/>
          <w:bCs/>
          <w:lang w:eastAsia="en-US"/>
        </w:rPr>
        <w:t xml:space="preserve"> </w:t>
      </w:r>
      <w:r w:rsidR="00531346">
        <w:rPr>
          <w:rFonts w:cs="Arial"/>
          <w:b/>
          <w:bCs/>
          <w:lang w:eastAsia="en-US"/>
        </w:rPr>
        <w:br/>
      </w:r>
      <w:r w:rsidR="00CC2790" w:rsidRPr="00B87C6B">
        <w:rPr>
          <w:iCs/>
          <w:lang w:eastAsia="en-US"/>
        </w:rPr>
        <w:t>Cloud Hadoop deployment</w:t>
      </w:r>
    </w:p>
    <w:p w14:paraId="6C0B5015" w14:textId="5EB9F871" w:rsidR="00CC2790" w:rsidRPr="00B87C6B" w:rsidRDefault="00CC2790" w:rsidP="00531346">
      <w:pPr>
        <w:autoSpaceDE w:val="0"/>
        <w:autoSpaceDN w:val="0"/>
        <w:adjustRightInd w:val="0"/>
        <w:rPr>
          <w:iCs/>
          <w:lang w:eastAsia="en-US"/>
        </w:rPr>
      </w:pPr>
      <w:r w:rsidRPr="00B87C6B">
        <w:rPr>
          <w:iCs/>
          <w:lang w:eastAsia="en-US"/>
        </w:rPr>
        <w:t>Personal computer</w:t>
      </w:r>
    </w:p>
    <w:p w14:paraId="090C32D6" w14:textId="29CA29FD" w:rsidR="00CC2790" w:rsidRDefault="00CC2790" w:rsidP="00531346">
      <w:pPr>
        <w:autoSpaceDE w:val="0"/>
        <w:autoSpaceDN w:val="0"/>
        <w:adjustRightInd w:val="0"/>
        <w:rPr>
          <w:iCs/>
          <w:lang w:eastAsia="en-US"/>
        </w:rPr>
      </w:pPr>
      <w:r w:rsidRPr="00B87C6B">
        <w:rPr>
          <w:iCs/>
          <w:lang w:eastAsia="en-US"/>
        </w:rPr>
        <w:t>Domain experts</w:t>
      </w:r>
      <w:r w:rsidR="00F6578C">
        <w:rPr>
          <w:iCs/>
          <w:lang w:eastAsia="en-US"/>
        </w:rPr>
        <w:t xml:space="preserve"> to be invited for evaluation</w:t>
      </w:r>
    </w:p>
    <w:p w14:paraId="3407034D" w14:textId="77777777" w:rsidR="00166799" w:rsidRPr="00B87C6B" w:rsidRDefault="00166799" w:rsidP="00531346">
      <w:pPr>
        <w:autoSpaceDE w:val="0"/>
        <w:autoSpaceDN w:val="0"/>
        <w:adjustRightInd w:val="0"/>
        <w:rPr>
          <w:iCs/>
          <w:lang w:eastAsia="en-US"/>
        </w:rPr>
      </w:pPr>
      <w:r>
        <w:rPr>
          <w:iCs/>
          <w:lang w:eastAsia="en-US"/>
        </w:rPr>
        <w:t>Colombian Weather Dataset from IDEAM (in hand)</w:t>
      </w:r>
    </w:p>
    <w:p w14:paraId="0C16665C" w14:textId="77777777" w:rsidR="005E4384" w:rsidRPr="00531346" w:rsidRDefault="005E4384">
      <w:pPr>
        <w:pStyle w:val="NormalWeb"/>
        <w:rPr>
          <w:i/>
          <w:iCs/>
          <w:lang w:eastAsia="en-US"/>
        </w:rPr>
      </w:pPr>
    </w:p>
    <w:p w14:paraId="5261928A" w14:textId="77777777" w:rsidR="00CC2790" w:rsidRDefault="005E4384" w:rsidP="00CC2790">
      <w:pPr>
        <w:pStyle w:val="NormalWeb"/>
        <w:rPr>
          <w:rFonts w:cs="Arial"/>
          <w:lang w:eastAsia="en-US"/>
        </w:rPr>
      </w:pPr>
      <w:r>
        <w:rPr>
          <w:rFonts w:cs="Arial"/>
          <w:b/>
          <w:bCs/>
          <w:lang w:eastAsia="en-US"/>
        </w:rPr>
        <w:t xml:space="preserve">Project Plan and Timing </w:t>
      </w:r>
    </w:p>
    <w:p w14:paraId="043F9E0A" w14:textId="77777777" w:rsidR="005E4384" w:rsidRDefault="00546327">
      <w:pPr>
        <w:pStyle w:val="NormalWeb"/>
        <w:rPr>
          <w:rFonts w:cs="Arial"/>
          <w:b/>
          <w:bCs/>
          <w:lang w:eastAsia="en-US"/>
        </w:rPr>
      </w:pPr>
      <w:r>
        <w:rPr>
          <w:rFonts w:cs="Arial"/>
          <w:b/>
          <w:bCs/>
          <w:noProof/>
          <w:lang w:eastAsia="en-US"/>
        </w:rPr>
        <w:drawing>
          <wp:inline distT="0" distB="0" distL="0" distR="0" wp14:anchorId="52EF6939" wp14:editId="45A48487">
            <wp:extent cx="5274310" cy="32581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180417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258185"/>
                    </a:xfrm>
                    <a:prstGeom prst="rect">
                      <a:avLst/>
                    </a:prstGeom>
                  </pic:spPr>
                </pic:pic>
              </a:graphicData>
            </a:graphic>
          </wp:inline>
        </w:drawing>
      </w:r>
    </w:p>
    <w:p w14:paraId="179E9A4F" w14:textId="77777777" w:rsidR="005E4384" w:rsidRDefault="005E4384" w:rsidP="00CD7C23">
      <w:pPr>
        <w:pStyle w:val="NormalWeb"/>
        <w:rPr>
          <w:rFonts w:cs="Arial"/>
          <w:b/>
          <w:bCs/>
          <w:lang w:eastAsia="en-US"/>
        </w:rPr>
      </w:pPr>
      <w:r>
        <w:rPr>
          <w:rFonts w:cs="Arial"/>
          <w:b/>
          <w:bCs/>
          <w:lang w:eastAsia="en-US"/>
        </w:rPr>
        <w:t>Risk Assessment:</w:t>
      </w:r>
    </w:p>
    <w:tbl>
      <w:tblPr>
        <w:tblStyle w:val="TableGrid"/>
        <w:tblW w:w="8725" w:type="dxa"/>
        <w:tblLook w:val="04A0" w:firstRow="1" w:lastRow="0" w:firstColumn="1" w:lastColumn="0" w:noHBand="0" w:noVBand="1"/>
      </w:tblPr>
      <w:tblGrid>
        <w:gridCol w:w="1975"/>
        <w:gridCol w:w="1522"/>
        <w:gridCol w:w="1436"/>
        <w:gridCol w:w="3792"/>
      </w:tblGrid>
      <w:tr w:rsidR="0087199B" w:rsidRPr="00D13394" w14:paraId="670C726D" w14:textId="77777777" w:rsidTr="00F436A2">
        <w:tc>
          <w:tcPr>
            <w:tcW w:w="1975" w:type="dxa"/>
          </w:tcPr>
          <w:p w14:paraId="3A9296C6" w14:textId="77777777" w:rsidR="0087199B" w:rsidRPr="003B1955" w:rsidRDefault="0087199B" w:rsidP="0087199B">
            <w:pPr>
              <w:rPr>
                <w:rFonts w:cs="Arial"/>
                <w:b/>
              </w:rPr>
            </w:pPr>
            <w:r w:rsidRPr="003B1955">
              <w:rPr>
                <w:rFonts w:cs="Arial"/>
                <w:b/>
              </w:rPr>
              <w:t>Risk</w:t>
            </w:r>
          </w:p>
        </w:tc>
        <w:tc>
          <w:tcPr>
            <w:tcW w:w="1522" w:type="dxa"/>
          </w:tcPr>
          <w:p w14:paraId="24AF0E1C" w14:textId="77777777" w:rsidR="0087199B" w:rsidRPr="003B1955" w:rsidRDefault="003B1955" w:rsidP="0087199B">
            <w:pPr>
              <w:rPr>
                <w:rFonts w:cs="Arial"/>
                <w:b/>
              </w:rPr>
            </w:pPr>
            <w:r w:rsidRPr="003B1955">
              <w:rPr>
                <w:rFonts w:cs="Arial"/>
                <w:b/>
              </w:rPr>
              <w:t>Indicator</w:t>
            </w:r>
          </w:p>
        </w:tc>
        <w:tc>
          <w:tcPr>
            <w:tcW w:w="1436" w:type="dxa"/>
          </w:tcPr>
          <w:p w14:paraId="6ABD1C64" w14:textId="77777777" w:rsidR="0087199B" w:rsidRPr="003B1955" w:rsidRDefault="0087199B" w:rsidP="0087199B">
            <w:pPr>
              <w:rPr>
                <w:rFonts w:cs="Arial"/>
                <w:b/>
              </w:rPr>
            </w:pPr>
            <w:r w:rsidRPr="003B1955">
              <w:rPr>
                <w:rFonts w:cs="Arial"/>
                <w:b/>
              </w:rPr>
              <w:t>Impact 1-15 (probability x effect)</w:t>
            </w:r>
          </w:p>
        </w:tc>
        <w:tc>
          <w:tcPr>
            <w:tcW w:w="3792" w:type="dxa"/>
          </w:tcPr>
          <w:p w14:paraId="73F70875" w14:textId="77777777" w:rsidR="0087199B" w:rsidRPr="003B1955" w:rsidRDefault="0087199B" w:rsidP="0087199B">
            <w:pPr>
              <w:rPr>
                <w:rFonts w:cs="Arial"/>
                <w:b/>
              </w:rPr>
            </w:pPr>
            <w:r w:rsidRPr="003B1955">
              <w:rPr>
                <w:rFonts w:cs="Arial"/>
                <w:b/>
              </w:rPr>
              <w:t xml:space="preserve">Alleviation strategy </w:t>
            </w:r>
          </w:p>
        </w:tc>
      </w:tr>
      <w:tr w:rsidR="0087199B" w:rsidRPr="00D13394" w14:paraId="051FCA08" w14:textId="77777777" w:rsidTr="00F436A2">
        <w:tc>
          <w:tcPr>
            <w:tcW w:w="1975" w:type="dxa"/>
          </w:tcPr>
          <w:p w14:paraId="638EBE99" w14:textId="77777777" w:rsidR="0087199B" w:rsidRPr="003B1955" w:rsidRDefault="0087199B" w:rsidP="0087199B">
            <w:pPr>
              <w:rPr>
                <w:rFonts w:cs="Arial"/>
              </w:rPr>
            </w:pPr>
            <w:r w:rsidRPr="003B1955">
              <w:rPr>
                <w:rFonts w:cs="Arial"/>
              </w:rPr>
              <w:t>Underestimation of development times</w:t>
            </w:r>
          </w:p>
        </w:tc>
        <w:tc>
          <w:tcPr>
            <w:tcW w:w="1522" w:type="dxa"/>
          </w:tcPr>
          <w:p w14:paraId="7632EF36" w14:textId="77777777" w:rsidR="0087199B" w:rsidRPr="003B1955" w:rsidRDefault="0087199B" w:rsidP="0087199B">
            <w:pPr>
              <w:rPr>
                <w:rFonts w:cs="Arial"/>
              </w:rPr>
            </w:pPr>
            <w:r w:rsidRPr="003B1955">
              <w:rPr>
                <w:rFonts w:cs="Arial"/>
              </w:rPr>
              <w:t xml:space="preserve">Milestone </w:t>
            </w:r>
            <w:r w:rsidR="0036668A">
              <w:rPr>
                <w:rFonts w:cs="Arial"/>
              </w:rPr>
              <w:t xml:space="preserve">2 </w:t>
            </w:r>
            <w:r w:rsidRPr="003B1955">
              <w:rPr>
                <w:rFonts w:cs="Arial"/>
              </w:rPr>
              <w:t>overrun</w:t>
            </w:r>
          </w:p>
        </w:tc>
        <w:tc>
          <w:tcPr>
            <w:tcW w:w="1436" w:type="dxa"/>
          </w:tcPr>
          <w:p w14:paraId="1B0FDF95" w14:textId="77777777" w:rsidR="0087199B" w:rsidRPr="003B1955" w:rsidRDefault="0087199B" w:rsidP="0087199B">
            <w:pPr>
              <w:rPr>
                <w:rFonts w:cs="Arial"/>
              </w:rPr>
            </w:pPr>
            <w:r w:rsidRPr="003B1955">
              <w:rPr>
                <w:rFonts w:cs="Arial"/>
              </w:rPr>
              <w:t>12</w:t>
            </w:r>
          </w:p>
        </w:tc>
        <w:tc>
          <w:tcPr>
            <w:tcW w:w="3792" w:type="dxa"/>
          </w:tcPr>
          <w:p w14:paraId="4B011F6F" w14:textId="77777777" w:rsidR="0087199B" w:rsidRPr="003B1955" w:rsidRDefault="0087199B" w:rsidP="0087199B">
            <w:pPr>
              <w:rPr>
                <w:rFonts w:cs="Arial"/>
              </w:rPr>
            </w:pPr>
            <w:r w:rsidRPr="003B1955">
              <w:rPr>
                <w:rFonts w:cs="Arial"/>
              </w:rPr>
              <w:t>Limit scope of requirements, by setting SMART goals</w:t>
            </w:r>
          </w:p>
        </w:tc>
      </w:tr>
      <w:tr w:rsidR="0087199B" w:rsidRPr="00D13394" w14:paraId="069AAC53" w14:textId="77777777" w:rsidTr="00F436A2">
        <w:tc>
          <w:tcPr>
            <w:tcW w:w="1975" w:type="dxa"/>
          </w:tcPr>
          <w:p w14:paraId="2F964D2E" w14:textId="77777777" w:rsidR="0087199B" w:rsidRPr="003B1955" w:rsidRDefault="0087199B" w:rsidP="0087199B">
            <w:pPr>
              <w:rPr>
                <w:rFonts w:cs="Arial"/>
              </w:rPr>
            </w:pPr>
            <w:r w:rsidRPr="003B1955">
              <w:rPr>
                <w:rFonts w:cs="Arial"/>
              </w:rPr>
              <w:t>Underestimation of the size of the software</w:t>
            </w:r>
          </w:p>
        </w:tc>
        <w:tc>
          <w:tcPr>
            <w:tcW w:w="1522" w:type="dxa"/>
          </w:tcPr>
          <w:p w14:paraId="341BA0FF" w14:textId="77777777" w:rsidR="0087199B" w:rsidRPr="003B1955" w:rsidRDefault="0087199B" w:rsidP="0087199B">
            <w:pPr>
              <w:rPr>
                <w:rFonts w:cs="Arial"/>
              </w:rPr>
            </w:pPr>
            <w:r w:rsidRPr="003B1955">
              <w:rPr>
                <w:rFonts w:cs="Arial"/>
              </w:rPr>
              <w:t xml:space="preserve">Milestone </w:t>
            </w:r>
            <w:r w:rsidR="0036668A">
              <w:rPr>
                <w:rFonts w:cs="Arial"/>
              </w:rPr>
              <w:t xml:space="preserve">2/3 </w:t>
            </w:r>
            <w:r w:rsidRPr="003B1955">
              <w:rPr>
                <w:rFonts w:cs="Arial"/>
              </w:rPr>
              <w:t>overrun, failure to fix defects</w:t>
            </w:r>
          </w:p>
        </w:tc>
        <w:tc>
          <w:tcPr>
            <w:tcW w:w="1436" w:type="dxa"/>
          </w:tcPr>
          <w:p w14:paraId="22FC34D3" w14:textId="77777777" w:rsidR="0087199B" w:rsidRPr="003B1955" w:rsidRDefault="0087199B" w:rsidP="0087199B">
            <w:pPr>
              <w:rPr>
                <w:rFonts w:cs="Arial"/>
              </w:rPr>
            </w:pPr>
            <w:r w:rsidRPr="003B1955">
              <w:rPr>
                <w:rFonts w:cs="Arial"/>
              </w:rPr>
              <w:t>12</w:t>
            </w:r>
          </w:p>
        </w:tc>
        <w:tc>
          <w:tcPr>
            <w:tcW w:w="3792" w:type="dxa"/>
          </w:tcPr>
          <w:p w14:paraId="4083427E" w14:textId="77777777" w:rsidR="0087199B" w:rsidRPr="003B1955" w:rsidRDefault="0036668A" w:rsidP="0087199B">
            <w:pPr>
              <w:rPr>
                <w:rFonts w:cs="Arial"/>
              </w:rPr>
            </w:pPr>
            <w:r>
              <w:rPr>
                <w:rFonts w:cs="Arial"/>
              </w:rPr>
              <w:t>Use</w:t>
            </w:r>
            <w:r w:rsidR="0087199B" w:rsidRPr="003B1955">
              <w:rPr>
                <w:rFonts w:cs="Arial"/>
              </w:rPr>
              <w:t xml:space="preserve"> of standard tools and com</w:t>
            </w:r>
            <w:r>
              <w:rPr>
                <w:rFonts w:cs="Arial"/>
              </w:rPr>
              <w:t>ponents where possible. Investigate</w:t>
            </w:r>
            <w:r w:rsidRPr="003B1955">
              <w:rPr>
                <w:rFonts w:cs="Arial"/>
              </w:rPr>
              <w:t xml:space="preserve"> </w:t>
            </w:r>
            <w:r w:rsidR="0087199B" w:rsidRPr="003B1955">
              <w:rPr>
                <w:rFonts w:cs="Arial"/>
              </w:rPr>
              <w:t>best practice with existing tools and frameworks</w:t>
            </w:r>
          </w:p>
        </w:tc>
      </w:tr>
      <w:tr w:rsidR="0087199B" w:rsidRPr="00D13394" w14:paraId="426964D8" w14:textId="77777777" w:rsidTr="00F436A2">
        <w:tc>
          <w:tcPr>
            <w:tcW w:w="1975" w:type="dxa"/>
          </w:tcPr>
          <w:p w14:paraId="76D1A9BE" w14:textId="77777777" w:rsidR="0087199B" w:rsidRPr="003B1955" w:rsidRDefault="0036668A" w:rsidP="0087199B">
            <w:pPr>
              <w:rPr>
                <w:rFonts w:cs="Arial"/>
              </w:rPr>
            </w:pPr>
            <w:r>
              <w:rPr>
                <w:rFonts w:cs="Arial"/>
              </w:rPr>
              <w:t>Technical difficulties</w:t>
            </w:r>
            <w:r w:rsidR="0087199B" w:rsidRPr="003B1955">
              <w:rPr>
                <w:rFonts w:cs="Arial"/>
              </w:rPr>
              <w:t xml:space="preserve"> with Hadoop and components</w:t>
            </w:r>
          </w:p>
        </w:tc>
        <w:tc>
          <w:tcPr>
            <w:tcW w:w="1522" w:type="dxa"/>
          </w:tcPr>
          <w:p w14:paraId="6469C3B3" w14:textId="77777777" w:rsidR="0087199B" w:rsidRPr="003B1955" w:rsidRDefault="0087199B" w:rsidP="0087199B">
            <w:pPr>
              <w:rPr>
                <w:rFonts w:cs="Arial"/>
              </w:rPr>
            </w:pPr>
            <w:r w:rsidRPr="003B1955">
              <w:rPr>
                <w:rFonts w:cs="Arial"/>
              </w:rPr>
              <w:t>Problems with data ingestion / basic analysis</w:t>
            </w:r>
          </w:p>
        </w:tc>
        <w:tc>
          <w:tcPr>
            <w:tcW w:w="1436" w:type="dxa"/>
          </w:tcPr>
          <w:p w14:paraId="48859699" w14:textId="77777777" w:rsidR="0087199B" w:rsidRPr="003B1955" w:rsidRDefault="0087199B" w:rsidP="0087199B">
            <w:pPr>
              <w:rPr>
                <w:rFonts w:cs="Arial"/>
              </w:rPr>
            </w:pPr>
            <w:r w:rsidRPr="003B1955">
              <w:rPr>
                <w:rFonts w:cs="Arial"/>
              </w:rPr>
              <w:t>4</w:t>
            </w:r>
          </w:p>
        </w:tc>
        <w:tc>
          <w:tcPr>
            <w:tcW w:w="3792" w:type="dxa"/>
          </w:tcPr>
          <w:p w14:paraId="47EF4CFD" w14:textId="77777777" w:rsidR="0087199B" w:rsidRPr="003B1955" w:rsidRDefault="0036668A" w:rsidP="0087199B">
            <w:pPr>
              <w:rPr>
                <w:rFonts w:cs="Arial"/>
              </w:rPr>
            </w:pPr>
            <w:r>
              <w:rPr>
                <w:rFonts w:cs="Arial"/>
              </w:rPr>
              <w:t>Investigate</w:t>
            </w:r>
            <w:r w:rsidR="0087199B" w:rsidRPr="003B1955">
              <w:rPr>
                <w:rFonts w:cs="Arial"/>
              </w:rPr>
              <w:t xml:space="preserve"> use of off-the-shelf tools as part of literature search. Start prototyping early and prioritise experiments with Hadoop </w:t>
            </w:r>
          </w:p>
        </w:tc>
      </w:tr>
      <w:tr w:rsidR="0087199B" w:rsidRPr="00D13394" w14:paraId="4AE45F64" w14:textId="77777777" w:rsidTr="00F436A2">
        <w:tc>
          <w:tcPr>
            <w:tcW w:w="1975" w:type="dxa"/>
          </w:tcPr>
          <w:p w14:paraId="604E91A0" w14:textId="77777777" w:rsidR="0087199B" w:rsidRPr="003B1955" w:rsidRDefault="0036668A" w:rsidP="0087199B">
            <w:pPr>
              <w:rPr>
                <w:rFonts w:cs="Arial"/>
              </w:rPr>
            </w:pPr>
            <w:r>
              <w:rPr>
                <w:rFonts w:cs="Arial"/>
              </w:rPr>
              <w:t>Technical difficulties</w:t>
            </w:r>
            <w:r w:rsidRPr="003B1955">
              <w:rPr>
                <w:rFonts w:cs="Arial"/>
              </w:rPr>
              <w:t xml:space="preserve"> </w:t>
            </w:r>
            <w:r w:rsidR="0087199B" w:rsidRPr="003B1955">
              <w:rPr>
                <w:rFonts w:cs="Arial"/>
              </w:rPr>
              <w:t xml:space="preserve">with </w:t>
            </w:r>
            <w:r>
              <w:rPr>
                <w:rFonts w:cs="Arial"/>
              </w:rPr>
              <w:t>KD</w:t>
            </w:r>
            <w:r w:rsidR="0087199B" w:rsidRPr="003B1955">
              <w:rPr>
                <w:rFonts w:cs="Arial"/>
              </w:rPr>
              <w:t xml:space="preserve"> methods in Hadoop framework</w:t>
            </w:r>
          </w:p>
        </w:tc>
        <w:tc>
          <w:tcPr>
            <w:tcW w:w="1522" w:type="dxa"/>
          </w:tcPr>
          <w:p w14:paraId="41359B30" w14:textId="77777777" w:rsidR="0087199B" w:rsidRPr="003B1955" w:rsidRDefault="0087199B" w:rsidP="0087199B">
            <w:pPr>
              <w:rPr>
                <w:rFonts w:cs="Arial"/>
              </w:rPr>
            </w:pPr>
            <w:r w:rsidRPr="003B1955">
              <w:rPr>
                <w:rFonts w:cs="Arial"/>
              </w:rPr>
              <w:t>Problems with first attempts at analytics</w:t>
            </w:r>
          </w:p>
        </w:tc>
        <w:tc>
          <w:tcPr>
            <w:tcW w:w="1436" w:type="dxa"/>
          </w:tcPr>
          <w:p w14:paraId="408F6823" w14:textId="77777777" w:rsidR="0087199B" w:rsidRPr="003B1955" w:rsidRDefault="0087199B" w:rsidP="0087199B">
            <w:pPr>
              <w:rPr>
                <w:rFonts w:cs="Arial"/>
              </w:rPr>
            </w:pPr>
            <w:r w:rsidRPr="003B1955">
              <w:rPr>
                <w:rFonts w:cs="Arial"/>
              </w:rPr>
              <w:t>4</w:t>
            </w:r>
          </w:p>
        </w:tc>
        <w:tc>
          <w:tcPr>
            <w:tcW w:w="3792" w:type="dxa"/>
          </w:tcPr>
          <w:p w14:paraId="589AEF8A" w14:textId="77777777" w:rsidR="0087199B" w:rsidRPr="003B1955" w:rsidRDefault="0087199B" w:rsidP="0087199B">
            <w:pPr>
              <w:rPr>
                <w:rFonts w:cs="Arial"/>
              </w:rPr>
            </w:pPr>
            <w:r w:rsidRPr="003B1955">
              <w:rPr>
                <w:rFonts w:cs="Arial"/>
              </w:rPr>
              <w:t xml:space="preserve">Investigate the use of off-the-shelf tools as part of literature search. Include experiments with </w:t>
            </w:r>
            <w:r w:rsidR="0036668A">
              <w:rPr>
                <w:rFonts w:cs="Arial"/>
              </w:rPr>
              <w:t>KD</w:t>
            </w:r>
            <w:r w:rsidRPr="003B1955">
              <w:rPr>
                <w:rFonts w:cs="Arial"/>
              </w:rPr>
              <w:t xml:space="preserve"> methods as early as possible in the prototyping process.</w:t>
            </w:r>
          </w:p>
        </w:tc>
      </w:tr>
      <w:tr w:rsidR="0087199B" w:rsidRPr="00D13394" w14:paraId="23627502" w14:textId="77777777" w:rsidTr="00F436A2">
        <w:tc>
          <w:tcPr>
            <w:tcW w:w="1975" w:type="dxa"/>
          </w:tcPr>
          <w:p w14:paraId="362C6C80" w14:textId="77777777" w:rsidR="0087199B" w:rsidRPr="003B1955" w:rsidRDefault="0087199B" w:rsidP="0087199B">
            <w:pPr>
              <w:rPr>
                <w:rFonts w:cs="Arial"/>
              </w:rPr>
            </w:pPr>
            <w:r w:rsidRPr="003B1955">
              <w:rPr>
                <w:rFonts w:cs="Arial"/>
              </w:rPr>
              <w:t>Onsite hardware failure</w:t>
            </w:r>
          </w:p>
        </w:tc>
        <w:tc>
          <w:tcPr>
            <w:tcW w:w="1522" w:type="dxa"/>
          </w:tcPr>
          <w:p w14:paraId="614B36ED" w14:textId="77777777" w:rsidR="0087199B" w:rsidRPr="003B1955" w:rsidRDefault="0087199B" w:rsidP="0087199B">
            <w:pPr>
              <w:rPr>
                <w:rFonts w:cs="Arial"/>
              </w:rPr>
            </w:pPr>
            <w:r w:rsidRPr="003B1955">
              <w:rPr>
                <w:rFonts w:cs="Arial"/>
              </w:rPr>
              <w:t>Personal laptop failure</w:t>
            </w:r>
          </w:p>
        </w:tc>
        <w:tc>
          <w:tcPr>
            <w:tcW w:w="1436" w:type="dxa"/>
          </w:tcPr>
          <w:p w14:paraId="1D87066E" w14:textId="77777777" w:rsidR="0087199B" w:rsidRPr="003B1955" w:rsidRDefault="0087199B" w:rsidP="0087199B">
            <w:pPr>
              <w:rPr>
                <w:rFonts w:cs="Arial"/>
              </w:rPr>
            </w:pPr>
            <w:r w:rsidRPr="003B1955">
              <w:rPr>
                <w:rFonts w:cs="Arial"/>
              </w:rPr>
              <w:t>5</w:t>
            </w:r>
          </w:p>
        </w:tc>
        <w:tc>
          <w:tcPr>
            <w:tcW w:w="3792" w:type="dxa"/>
          </w:tcPr>
          <w:p w14:paraId="600E65C1" w14:textId="77777777" w:rsidR="0087199B" w:rsidRPr="003B1955" w:rsidRDefault="0036668A" w:rsidP="0087199B">
            <w:pPr>
              <w:rPr>
                <w:rFonts w:cs="Arial"/>
              </w:rPr>
            </w:pPr>
            <w:r>
              <w:rPr>
                <w:rFonts w:cs="Arial"/>
              </w:rPr>
              <w:t>B</w:t>
            </w:r>
            <w:r w:rsidR="0087199B" w:rsidRPr="003B1955">
              <w:rPr>
                <w:rFonts w:cs="Arial"/>
              </w:rPr>
              <w:t xml:space="preserve">ackups </w:t>
            </w:r>
            <w:r>
              <w:rPr>
                <w:rFonts w:cs="Arial"/>
              </w:rPr>
              <w:t>local and offsite</w:t>
            </w:r>
            <w:r w:rsidR="0087199B" w:rsidRPr="003B1955">
              <w:rPr>
                <w:rFonts w:cs="Arial"/>
              </w:rPr>
              <w:t xml:space="preserve">, establish </w:t>
            </w:r>
            <w:r>
              <w:rPr>
                <w:rFonts w:cs="Arial"/>
              </w:rPr>
              <w:t xml:space="preserve">access to </w:t>
            </w:r>
            <w:r w:rsidR="0087199B" w:rsidRPr="003B1955">
              <w:rPr>
                <w:rFonts w:cs="Arial"/>
              </w:rPr>
              <w:t xml:space="preserve">secondary computer  </w:t>
            </w:r>
          </w:p>
        </w:tc>
      </w:tr>
      <w:tr w:rsidR="0087199B" w:rsidRPr="00D13394" w14:paraId="62547953" w14:textId="77777777" w:rsidTr="00F436A2">
        <w:tc>
          <w:tcPr>
            <w:tcW w:w="1975" w:type="dxa"/>
          </w:tcPr>
          <w:p w14:paraId="132F83AE" w14:textId="77777777" w:rsidR="0087199B" w:rsidRPr="003B1955" w:rsidRDefault="0087199B" w:rsidP="0087199B">
            <w:pPr>
              <w:rPr>
                <w:rFonts w:cs="Arial"/>
              </w:rPr>
            </w:pPr>
            <w:r w:rsidRPr="003B1955">
              <w:rPr>
                <w:rFonts w:cs="Arial"/>
              </w:rPr>
              <w:t>Offsite hardware</w:t>
            </w:r>
            <w:r w:rsidR="0036668A">
              <w:rPr>
                <w:rFonts w:cs="Arial"/>
              </w:rPr>
              <w:t xml:space="preserve"> / platform</w:t>
            </w:r>
            <w:r w:rsidRPr="003B1955">
              <w:rPr>
                <w:rFonts w:cs="Arial"/>
              </w:rPr>
              <w:t xml:space="preserve"> failure </w:t>
            </w:r>
          </w:p>
        </w:tc>
        <w:tc>
          <w:tcPr>
            <w:tcW w:w="1522" w:type="dxa"/>
          </w:tcPr>
          <w:p w14:paraId="20DB554C" w14:textId="77777777" w:rsidR="0087199B" w:rsidRPr="003B1955" w:rsidRDefault="0087199B" w:rsidP="0087199B">
            <w:pPr>
              <w:rPr>
                <w:rFonts w:cs="Arial"/>
              </w:rPr>
            </w:pPr>
            <w:r w:rsidRPr="003B1955">
              <w:rPr>
                <w:rFonts w:cs="Arial"/>
              </w:rPr>
              <w:t>No access to cloud services</w:t>
            </w:r>
          </w:p>
        </w:tc>
        <w:tc>
          <w:tcPr>
            <w:tcW w:w="1436" w:type="dxa"/>
          </w:tcPr>
          <w:p w14:paraId="19640919" w14:textId="77777777" w:rsidR="0087199B" w:rsidRPr="003B1955" w:rsidRDefault="0087199B" w:rsidP="0087199B">
            <w:pPr>
              <w:rPr>
                <w:rFonts w:cs="Arial"/>
              </w:rPr>
            </w:pPr>
            <w:r w:rsidRPr="003B1955">
              <w:rPr>
                <w:rFonts w:cs="Arial"/>
              </w:rPr>
              <w:t>5</w:t>
            </w:r>
          </w:p>
        </w:tc>
        <w:tc>
          <w:tcPr>
            <w:tcW w:w="3792" w:type="dxa"/>
          </w:tcPr>
          <w:p w14:paraId="2DBDB84F" w14:textId="77777777" w:rsidR="0087199B" w:rsidRPr="003B1955" w:rsidRDefault="0087199B" w:rsidP="0087199B">
            <w:pPr>
              <w:rPr>
                <w:rFonts w:cs="Arial"/>
              </w:rPr>
            </w:pPr>
            <w:r w:rsidRPr="003B1955">
              <w:rPr>
                <w:rFonts w:cs="Arial"/>
              </w:rPr>
              <w:t>Ensure chosen platform has deployment on multiple servers and sites and strategy for backups</w:t>
            </w:r>
          </w:p>
        </w:tc>
      </w:tr>
      <w:tr w:rsidR="0087199B" w:rsidRPr="00D13394" w14:paraId="6898A6C1" w14:textId="77777777" w:rsidTr="00F436A2">
        <w:tc>
          <w:tcPr>
            <w:tcW w:w="1975" w:type="dxa"/>
          </w:tcPr>
          <w:p w14:paraId="5DBF620E" w14:textId="77777777" w:rsidR="0087199B" w:rsidRPr="003B1955" w:rsidRDefault="0087199B" w:rsidP="0087199B">
            <w:pPr>
              <w:rPr>
                <w:rFonts w:cs="Arial"/>
              </w:rPr>
            </w:pPr>
            <w:r w:rsidRPr="003B1955">
              <w:rPr>
                <w:rFonts w:cs="Arial"/>
              </w:rPr>
              <w:t>DA leaves Liverpool</w:t>
            </w:r>
          </w:p>
        </w:tc>
        <w:tc>
          <w:tcPr>
            <w:tcW w:w="1522" w:type="dxa"/>
          </w:tcPr>
          <w:p w14:paraId="1221AB6D" w14:textId="66A557A0" w:rsidR="0087199B" w:rsidRPr="003B1955" w:rsidRDefault="0087199B" w:rsidP="0087199B">
            <w:pPr>
              <w:rPr>
                <w:rFonts w:cs="Arial"/>
              </w:rPr>
            </w:pPr>
            <w:r w:rsidRPr="003B1955">
              <w:rPr>
                <w:rFonts w:cs="Arial"/>
              </w:rPr>
              <w:t>notification from the university</w:t>
            </w:r>
          </w:p>
        </w:tc>
        <w:tc>
          <w:tcPr>
            <w:tcW w:w="1436" w:type="dxa"/>
          </w:tcPr>
          <w:p w14:paraId="30BA1D23" w14:textId="77777777" w:rsidR="0087199B" w:rsidRPr="003B1955" w:rsidRDefault="0087199B" w:rsidP="0087199B">
            <w:pPr>
              <w:rPr>
                <w:rFonts w:cs="Arial"/>
              </w:rPr>
            </w:pPr>
            <w:r w:rsidRPr="003B1955">
              <w:rPr>
                <w:rFonts w:cs="Arial"/>
              </w:rPr>
              <w:t>1</w:t>
            </w:r>
          </w:p>
        </w:tc>
        <w:tc>
          <w:tcPr>
            <w:tcW w:w="3792" w:type="dxa"/>
          </w:tcPr>
          <w:p w14:paraId="6EFC8574" w14:textId="77777777" w:rsidR="0087199B" w:rsidRPr="003B1955" w:rsidRDefault="0036668A" w:rsidP="0087199B">
            <w:pPr>
              <w:rPr>
                <w:rFonts w:cs="Arial"/>
              </w:rPr>
            </w:pPr>
            <w:r>
              <w:rPr>
                <w:rFonts w:cs="Arial"/>
              </w:rPr>
              <w:t>Read</w:t>
            </w:r>
            <w:r w:rsidR="0087199B" w:rsidRPr="003B1955">
              <w:rPr>
                <w:rFonts w:cs="Arial"/>
              </w:rPr>
              <w:t xml:space="preserve"> Liverpool / Laureate protocols for this circumstance so a replacement can be quickly found. Continue working with initial DA if permitted. </w:t>
            </w:r>
          </w:p>
        </w:tc>
      </w:tr>
    </w:tbl>
    <w:p w14:paraId="43421E71" w14:textId="77777777" w:rsidR="005E4384" w:rsidRDefault="00CD7C23">
      <w:pPr>
        <w:pStyle w:val="NormalWeb"/>
        <w:rPr>
          <w:rFonts w:cs="Arial"/>
          <w:b/>
          <w:bCs/>
          <w:lang w:eastAsia="en-US"/>
        </w:rPr>
      </w:pPr>
      <w:r>
        <w:rPr>
          <w:rFonts w:cs="Arial"/>
          <w:lang w:eastAsia="en-US"/>
        </w:rPr>
        <w:br/>
      </w:r>
      <w:r w:rsidR="005E4384">
        <w:rPr>
          <w:rFonts w:cs="Arial"/>
          <w:b/>
          <w:bCs/>
          <w:lang w:eastAsia="en-US"/>
        </w:rPr>
        <w:t>Quality Assurance:</w:t>
      </w:r>
    </w:p>
    <w:p w14:paraId="62FF4425" w14:textId="76CDDD9E" w:rsidR="004F20B3" w:rsidRDefault="000B163C" w:rsidP="00CD7C23">
      <w:pPr>
        <w:pStyle w:val="NormalWeb"/>
        <w:rPr>
          <w:rFonts w:cs="Arial"/>
          <w:sz w:val="20"/>
          <w:szCs w:val="20"/>
          <w:lang w:eastAsia="en-US"/>
        </w:rPr>
      </w:pPr>
      <w:r w:rsidRPr="00226B78">
        <w:rPr>
          <w:rFonts w:cs="Arial"/>
          <w:sz w:val="20"/>
          <w:szCs w:val="20"/>
          <w:lang w:eastAsia="en-US"/>
        </w:rPr>
        <w:t>Five milestones are identified in the project plan</w:t>
      </w:r>
      <w:r w:rsidR="00D2752F" w:rsidRPr="00226B78">
        <w:rPr>
          <w:rFonts w:cs="Arial"/>
          <w:sz w:val="20"/>
          <w:szCs w:val="20"/>
          <w:lang w:eastAsia="en-US"/>
        </w:rPr>
        <w:t xml:space="preserve"> to coincide with acceptance of the proposal and end of prototype and evaluation phases. </w:t>
      </w:r>
      <w:r w:rsidR="00C631B0">
        <w:rPr>
          <w:rFonts w:cs="Arial"/>
          <w:sz w:val="20"/>
          <w:szCs w:val="20"/>
          <w:lang w:eastAsia="en-US"/>
        </w:rPr>
        <w:t xml:space="preserve">Each prototype development phase will </w:t>
      </w:r>
      <w:r w:rsidR="00E474ED">
        <w:rPr>
          <w:rFonts w:cs="Arial"/>
          <w:sz w:val="20"/>
          <w:szCs w:val="20"/>
          <w:lang w:eastAsia="en-US"/>
        </w:rPr>
        <w:t>be structured around</w:t>
      </w:r>
      <w:r w:rsidR="00C631B0">
        <w:rPr>
          <w:rFonts w:cs="Arial"/>
          <w:sz w:val="20"/>
          <w:szCs w:val="20"/>
          <w:lang w:eastAsia="en-US"/>
        </w:rPr>
        <w:t xml:space="preserve"> agile model driven development using UML</w:t>
      </w:r>
      <w:r w:rsidR="0059185F">
        <w:rPr>
          <w:rFonts w:cs="Arial"/>
          <w:sz w:val="20"/>
          <w:szCs w:val="20"/>
          <w:lang w:eastAsia="en-US"/>
        </w:rPr>
        <w:t xml:space="preserve">, leveraging </w:t>
      </w:r>
      <w:r w:rsidR="00C631B0">
        <w:rPr>
          <w:rFonts w:cs="Arial"/>
          <w:sz w:val="20"/>
          <w:szCs w:val="20"/>
          <w:lang w:eastAsia="en-US"/>
        </w:rPr>
        <w:t>continuous documentation</w:t>
      </w:r>
      <w:r w:rsidR="0059185F">
        <w:rPr>
          <w:rFonts w:cs="Arial"/>
          <w:sz w:val="20"/>
          <w:szCs w:val="20"/>
          <w:lang w:eastAsia="en-US"/>
        </w:rPr>
        <w:t xml:space="preserve"> to </w:t>
      </w:r>
      <w:r w:rsidR="00386E75">
        <w:rPr>
          <w:rFonts w:cs="Arial"/>
          <w:sz w:val="20"/>
          <w:szCs w:val="20"/>
          <w:lang w:eastAsia="en-US"/>
        </w:rPr>
        <w:t xml:space="preserve">define, </w:t>
      </w:r>
      <w:r w:rsidR="0059185F">
        <w:rPr>
          <w:rFonts w:cs="Arial"/>
          <w:sz w:val="20"/>
          <w:szCs w:val="20"/>
          <w:lang w:eastAsia="en-US"/>
        </w:rPr>
        <w:t>record</w:t>
      </w:r>
      <w:r w:rsidR="00386E75">
        <w:rPr>
          <w:rFonts w:cs="Arial"/>
          <w:sz w:val="20"/>
          <w:szCs w:val="20"/>
          <w:lang w:eastAsia="en-US"/>
        </w:rPr>
        <w:t xml:space="preserve"> and monitor the process</w:t>
      </w:r>
      <w:r w:rsidR="0059185F">
        <w:rPr>
          <w:rFonts w:cs="Arial"/>
          <w:sz w:val="20"/>
          <w:szCs w:val="20"/>
          <w:lang w:eastAsia="en-US"/>
        </w:rPr>
        <w:t>. Tests at the</w:t>
      </w:r>
      <w:r w:rsidR="00D2752F" w:rsidRPr="00226B78">
        <w:rPr>
          <w:rFonts w:cs="Arial"/>
          <w:sz w:val="20"/>
          <w:szCs w:val="20"/>
          <w:lang w:eastAsia="en-US"/>
        </w:rPr>
        <w:t xml:space="preserve"> component, integration </w:t>
      </w:r>
      <w:r w:rsidR="00D2752F" w:rsidRPr="00226B78">
        <w:rPr>
          <w:rFonts w:cs="Arial"/>
          <w:sz w:val="20"/>
          <w:szCs w:val="20"/>
          <w:lang w:eastAsia="en-US"/>
        </w:rPr>
        <w:lastRenderedPageBreak/>
        <w:t xml:space="preserve">and system tests will be defined and </w:t>
      </w:r>
      <w:r w:rsidR="0059185F">
        <w:rPr>
          <w:rFonts w:cs="Arial"/>
          <w:sz w:val="20"/>
          <w:szCs w:val="20"/>
          <w:lang w:eastAsia="en-US"/>
        </w:rPr>
        <w:t>used to drive application</w:t>
      </w:r>
      <w:r w:rsidR="00D2752F" w:rsidRPr="00226B78">
        <w:rPr>
          <w:rFonts w:cs="Arial"/>
          <w:sz w:val="20"/>
          <w:szCs w:val="20"/>
          <w:lang w:eastAsia="en-US"/>
        </w:rPr>
        <w:t xml:space="preserve"> development</w:t>
      </w:r>
      <w:r w:rsidR="0059185F">
        <w:rPr>
          <w:rFonts w:cs="Arial"/>
          <w:sz w:val="20"/>
          <w:szCs w:val="20"/>
          <w:lang w:eastAsia="en-US"/>
        </w:rPr>
        <w:t xml:space="preserve">. </w:t>
      </w:r>
      <w:r w:rsidR="00386E75">
        <w:rPr>
          <w:rFonts w:cs="Arial"/>
          <w:sz w:val="20"/>
          <w:szCs w:val="20"/>
          <w:lang w:eastAsia="en-US"/>
        </w:rPr>
        <w:t>Evaluation by domain experts is planned at two milestones.</w:t>
      </w:r>
      <w:r w:rsidR="00AF7E98">
        <w:rPr>
          <w:rFonts w:cs="Arial"/>
          <w:sz w:val="20"/>
          <w:szCs w:val="20"/>
          <w:lang w:eastAsia="en-US"/>
        </w:rPr>
        <w:t xml:space="preserve"> </w:t>
      </w:r>
      <w:r w:rsidR="004F20B3">
        <w:rPr>
          <w:rFonts w:cs="Arial"/>
          <w:sz w:val="20"/>
          <w:szCs w:val="20"/>
          <w:lang w:eastAsia="en-US"/>
        </w:rPr>
        <w:t>R</w:t>
      </w:r>
      <w:r w:rsidR="00934598">
        <w:rPr>
          <w:rFonts w:cs="Arial"/>
          <w:sz w:val="20"/>
          <w:szCs w:val="20"/>
          <w:lang w:eastAsia="en-US"/>
        </w:rPr>
        <w:t>egular r</w:t>
      </w:r>
      <w:r w:rsidR="004F20B3">
        <w:rPr>
          <w:rFonts w:cs="Arial"/>
          <w:sz w:val="20"/>
          <w:szCs w:val="20"/>
          <w:lang w:eastAsia="en-US"/>
        </w:rPr>
        <w:t>eview by DA</w:t>
      </w:r>
      <w:r w:rsidR="00B6276D">
        <w:rPr>
          <w:rFonts w:cs="Arial"/>
          <w:sz w:val="20"/>
          <w:szCs w:val="20"/>
          <w:lang w:eastAsia="en-US"/>
        </w:rPr>
        <w:t xml:space="preserve"> </w:t>
      </w:r>
      <w:r w:rsidR="00934598">
        <w:rPr>
          <w:rFonts w:cs="Arial"/>
          <w:sz w:val="20"/>
          <w:szCs w:val="20"/>
          <w:lang w:eastAsia="en-US"/>
        </w:rPr>
        <w:t xml:space="preserve">and </w:t>
      </w:r>
      <w:r w:rsidR="00B6276D">
        <w:rPr>
          <w:rFonts w:cs="Arial"/>
          <w:sz w:val="20"/>
          <w:szCs w:val="20"/>
          <w:lang w:eastAsia="en-US"/>
        </w:rPr>
        <w:t>at milestones.</w:t>
      </w:r>
    </w:p>
    <w:p w14:paraId="75E61BC0" w14:textId="77777777" w:rsidR="00EA13DD" w:rsidRPr="00226B78" w:rsidRDefault="00EA13DD" w:rsidP="00CD7C23">
      <w:pPr>
        <w:pStyle w:val="NormalWeb"/>
        <w:rPr>
          <w:rFonts w:cs="Arial"/>
          <w:sz w:val="20"/>
          <w:szCs w:val="20"/>
          <w:lang w:eastAsia="en-US"/>
        </w:rPr>
      </w:pPr>
    </w:p>
    <w:p w14:paraId="17C38C90" w14:textId="77777777" w:rsidR="00522957" w:rsidRPr="00F00DCE" w:rsidRDefault="00522957" w:rsidP="00522957">
      <w:pPr>
        <w:pStyle w:val="NormalWeb"/>
        <w:tabs>
          <w:tab w:val="left" w:pos="8080"/>
        </w:tabs>
        <w:rPr>
          <w:b/>
          <w:lang w:eastAsia="en-US"/>
        </w:rPr>
      </w:pPr>
      <w:r w:rsidRPr="00F00DCE">
        <w:rPr>
          <w:b/>
          <w:lang w:eastAsia="en-US"/>
        </w:rPr>
        <w:t>References</w:t>
      </w:r>
    </w:p>
    <w:p w14:paraId="43F434DF" w14:textId="77777777" w:rsidR="00101798" w:rsidRDefault="00CC2790" w:rsidP="00101798">
      <w:r>
        <w:rPr>
          <w:lang w:eastAsia="en-US"/>
        </w:rPr>
        <w:fldChar w:fldCharType="begin" w:fldLock="1"/>
      </w:r>
      <w:r>
        <w:rPr>
          <w:lang w:eastAsia="en-US"/>
        </w:rPr>
        <w:instrText xml:space="preserve">ADDIN Mendeley Bibliography CSL_BIBLIOGRAPHY </w:instrText>
      </w:r>
      <w:r>
        <w:rPr>
          <w:lang w:eastAsia="en-US"/>
        </w:rPr>
        <w:fldChar w:fldCharType="separate"/>
      </w:r>
      <w:r w:rsidR="00101798" w:rsidRPr="00101798">
        <w:t xml:space="preserve"> </w:t>
      </w:r>
      <w:r w:rsidR="00101798">
        <w:t>Assunção, M. D. et al. (2015) ‘Big Data computing and clouds: Trends and future directions’, Journal of Parallel and Distributed Computing. Academic Press, 79–80, pp. 3–15. doi: 10.1016/J.JPDC.2014.08.003.</w:t>
      </w:r>
    </w:p>
    <w:p w14:paraId="0A9D3092" w14:textId="77777777" w:rsidR="00101798" w:rsidRDefault="00101798" w:rsidP="00101798">
      <w:r>
        <w:t>Avci Salma, C., Tekinerdogan, B. and Athanasiadis, I. N. (2017) ‘Domain-Driven Design of Big Data Systems Based on a Reference Architecture’, in Software Architecture for Big Data and the Cloud. Elsevier, pp. 49–68. doi: 10.1016/B978-0-12-805467-3.00004-1.</w:t>
      </w:r>
    </w:p>
    <w:p w14:paraId="4B5D178C" w14:textId="77777777" w:rsidR="00101798" w:rsidRDefault="00101798" w:rsidP="00101798">
      <w:r>
        <w:t>Bahsoon, R. et al. (2017) ‘Chapter 1 - Introduction. Software Architecture for Cloud and Big Data: An Open Quest for the Architecturally Significant Requirements’, in Software Architecture for Big Data and the Cloud, pp. 1–10. doi: https://doi.org/10.1016/B978-0-12-805467-3.00001-6.</w:t>
      </w:r>
    </w:p>
    <w:p w14:paraId="4D5D2CC7" w14:textId="77777777" w:rsidR="00101798" w:rsidRDefault="00101798" w:rsidP="00101798">
      <w:r>
        <w:t>Begoli, E. and Horey, J. (2012) ‘Design principles for effective knowledge discovery from big data’, in Proceedings of the 2012 Joint Working Conference on Software Architecture and 6th European Conference on Software Architecture, WICSA/ECSA 2012, pp. 215–218. doi: 10.1109/WICSA-ECSA.212.32.</w:t>
      </w:r>
    </w:p>
    <w:p w14:paraId="0A8B9CBF" w14:textId="77777777" w:rsidR="00101798" w:rsidRDefault="00101798" w:rsidP="00101798">
      <w:r>
        <w:t>Bracco, A. et al. (2017) ‘Advancing climate science with knowledge-discovery through data mining’, npj Climate and Atmospheric Science, 1(1), p. 4. doi: 10.1038/s41612-017-0006-4.</w:t>
      </w:r>
    </w:p>
    <w:p w14:paraId="290905AF" w14:textId="77777777" w:rsidR="00101798" w:rsidRDefault="00101798" w:rsidP="00101798">
      <w:r>
        <w:t>Buyya, R. et al. (2016) ‘Chapter 18 – eScience and Big Data Workflows in Clouds: A Taxonomy and Survey’, in Big Data, pp. 431–455. doi: 10.1016/B978-0-12-805394-2.00018-0.</w:t>
      </w:r>
    </w:p>
    <w:p w14:paraId="5A2BCA30" w14:textId="77777777" w:rsidR="00101798" w:rsidRDefault="00101798" w:rsidP="00101798">
      <w:r>
        <w:t>Chouksey, P. and Chauhan, A. S. (2017) ‘Weather Data Analytics using MapReduce and Spark’, International Journal of Advanced Research in Computer and Communication Engineering, 6(2). doi: 10.17148/IJARCCE.2017.6210.</w:t>
      </w:r>
    </w:p>
    <w:p w14:paraId="5CF87571" w14:textId="77777777" w:rsidR="00101798" w:rsidRDefault="00101798" w:rsidP="00101798">
      <w:r>
        <w:t>Faghmous, J. H. and Kumar, V. (2014) ‘Spatio-temporal Data Mining for Climate Data: Advances, Challenges, and Opportunities’, in Chu, W. (ed.) Springer Berlin Heidelberg, pp. 83–116. doi: 10.1007/978-3-642-40837-3_3.</w:t>
      </w:r>
    </w:p>
    <w:p w14:paraId="42BE605E" w14:textId="77777777" w:rsidR="00101798" w:rsidRDefault="00101798" w:rsidP="00101798">
      <w:r>
        <w:t>Fang, W. et al. (2014) ‘Meteorological data analysis using MapReduce.’, The Scientific World Journal, 2014, p. 646497. doi: 10.1155/2014/646497.</w:t>
      </w:r>
    </w:p>
    <w:p w14:paraId="1C83DAB4" w14:textId="77777777" w:rsidR="00101798" w:rsidRDefault="00101798" w:rsidP="00101798">
      <w:r>
        <w:t>Forsythe, N., Blenkinsop, S. and Fowler, H. J. (2015) ‘Exploring objective climate classification for the Himalayan arc and adjacent regions using gridded data sources’, Earth System Dynamics, 6(1), pp. 311–326. doi: 10.5194/esd-6-311-2015.</w:t>
      </w:r>
    </w:p>
    <w:p w14:paraId="0969FC18" w14:textId="77777777" w:rsidR="00101798" w:rsidRDefault="00101798" w:rsidP="00101798">
      <w:r>
        <w:t>Fountalis, I., Bracco, A. and Dovrolis, C. (2014) ‘Spatio-temporal network analysis for studying climate patterns’, Climate Dynamics, 42(3–4), pp. 879–899. doi: 10.1007/s00382-013-1729-5.</w:t>
      </w:r>
    </w:p>
    <w:p w14:paraId="41F8C9E2" w14:textId="77777777" w:rsidR="00101798" w:rsidRDefault="00101798" w:rsidP="00101798">
      <w:r>
        <w:t>Jain, H. and Jain, R. (2017) ‘Big data in weather forecasting: Applications and challenges’, in 2017 International Conference on Big Data Analytics and Computational Intelligence (ICBDAC). IEEE, pp. 138–142. doi: 10.1109/ICBDACI.2017.8070824.</w:t>
      </w:r>
    </w:p>
    <w:p w14:paraId="0065C08B" w14:textId="77777777" w:rsidR="00101798" w:rsidRDefault="00101798" w:rsidP="00101798">
      <w:r>
        <w:t>Jayaratne, M. et al. (2017) ‘Apache spark based distributed self-organizing map algorithm for sensor data analysis’, in IECON 2017 - 43rd Annual Conference of the IEEE Industrial Electronics Society, pp. 8343–8349. doi: 10.1109/IECON.2017.8217465.</w:t>
      </w:r>
    </w:p>
    <w:p w14:paraId="5A983504" w14:textId="77777777" w:rsidR="00101798" w:rsidRDefault="00101798" w:rsidP="00101798">
      <w:r>
        <w:t>Liu, Y., Weisberg, R. H. and Mooers, C. N. K. (2006) ‘Performance evaluation of the self-organizing map for feature extraction’, Journal of Geophysical Research: Oceans, 111(5). doi: 10.1029/2005JC003117.</w:t>
      </w:r>
    </w:p>
    <w:p w14:paraId="1C36ADDA" w14:textId="77777777" w:rsidR="00101798" w:rsidRDefault="00101798" w:rsidP="00101798">
      <w:r>
        <w:t>Netzel, P. et al. (2016) ‘On Using a Clustering Approach for Global Climate Classification’, Journal of Climate, 29(9), pp. 3387–3401. doi: 10.1175/JCLI-D-15-0640.1.</w:t>
      </w:r>
    </w:p>
    <w:p w14:paraId="78B84C6C" w14:textId="77777777" w:rsidR="00101798" w:rsidRDefault="00101798" w:rsidP="00101798">
      <w:r>
        <w:t>Rodriguez, M. A. and Buyya, R. (2017) ‘Chapter 18 – Scientific Workflow Management System for Clouds’, in Software Architecture for Big Data and the Cloud, pp. 367–387. doi: 10.1016/B978-0-12-805467-3.00018-1.</w:t>
      </w:r>
    </w:p>
    <w:p w14:paraId="5158CF55" w14:textId="77777777" w:rsidR="00101798" w:rsidRPr="00CC2790" w:rsidRDefault="00101798" w:rsidP="00101798">
      <w:pPr>
        <w:widowControl w:val="0"/>
        <w:autoSpaceDE w:val="0"/>
        <w:autoSpaceDN w:val="0"/>
        <w:adjustRightInd w:val="0"/>
        <w:rPr>
          <w:rFonts w:cs="Arial"/>
          <w:noProof/>
          <w:sz w:val="24"/>
        </w:rPr>
      </w:pPr>
    </w:p>
    <w:p w14:paraId="5716D2B5" w14:textId="77777777" w:rsidR="00CC2790" w:rsidRPr="00CC2790" w:rsidRDefault="00CC2790" w:rsidP="00CC2790">
      <w:pPr>
        <w:widowControl w:val="0"/>
        <w:autoSpaceDE w:val="0"/>
        <w:autoSpaceDN w:val="0"/>
        <w:adjustRightInd w:val="0"/>
        <w:rPr>
          <w:rFonts w:cs="Arial"/>
          <w:noProof/>
          <w:sz w:val="24"/>
        </w:rPr>
      </w:pPr>
    </w:p>
    <w:p w14:paraId="219E5A00" w14:textId="77777777" w:rsidR="00CD7C23" w:rsidRPr="00101798" w:rsidRDefault="00CC2790">
      <w:pPr>
        <w:pStyle w:val="NormalWeb"/>
        <w:rPr>
          <w:lang w:eastAsia="en-US"/>
        </w:rPr>
      </w:pPr>
      <w:r>
        <w:rPr>
          <w:lang w:eastAsia="en-US"/>
        </w:rPr>
        <w:fldChar w:fldCharType="end"/>
      </w:r>
    </w:p>
    <w:sectPr w:rsidR="00CD7C23" w:rsidRPr="00101798">
      <w:headerReference w:type="even" r:id="rId10"/>
      <w:headerReference w:type="first" r:id="rId11"/>
      <w:endnotePr>
        <w:numFmt w:val="lowerLetter"/>
      </w:endnotePr>
      <w:type w:val="evenPage"/>
      <w:pgSz w:w="11906" w:h="16838"/>
      <w:pgMar w:top="1440" w:right="1800" w:bottom="1440" w:left="1800" w:header="720" w:footer="720" w:gutter="0"/>
      <w:pgNumType w:fmt="numberInDash"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7041F" w14:textId="77777777" w:rsidR="001A2B10" w:rsidRDefault="001A2B10">
      <w:r>
        <w:separator/>
      </w:r>
    </w:p>
  </w:endnote>
  <w:endnote w:type="continuationSeparator" w:id="0">
    <w:p w14:paraId="53C26E79" w14:textId="77777777" w:rsidR="001A2B10" w:rsidRDefault="001A2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TT)">
    <w:altName w:val="Times New Roman"/>
    <w:panose1 w:val="00000000000000000000"/>
    <w:charset w:val="4D"/>
    <w:family w:val="auto"/>
    <w:notTrueType/>
    <w:pitch w:val="default"/>
    <w:sig w:usb0="03000000"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F0E847" w14:textId="77777777" w:rsidR="001A2B10" w:rsidRDefault="001A2B10">
      <w:r>
        <w:separator/>
      </w:r>
    </w:p>
  </w:footnote>
  <w:footnote w:type="continuationSeparator" w:id="0">
    <w:p w14:paraId="0275EBDB" w14:textId="77777777" w:rsidR="001A2B10" w:rsidRDefault="001A2B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39A27" w14:textId="77777777" w:rsidR="007538FA" w:rsidRDefault="001A2B10">
    <w:pPr>
      <w:pStyle w:val="Header"/>
      <w:framePr w:wrap="around" w:vAnchor="text" w:hAnchor="margin" w:xAlign="right" w:y="1"/>
      <w:rPr>
        <w:rStyle w:val="PageNumber"/>
      </w:rPr>
    </w:pPr>
    <w:r>
      <w:rPr>
        <w:noProof/>
      </w:rPr>
      <w:pict w14:anchorId="0E12183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26.9pt;height:58.5pt;rotation:315;z-index:-251658240;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r w:rsidR="007538FA">
      <w:rPr>
        <w:rStyle w:val="PageNumber"/>
      </w:rPr>
      <w:fldChar w:fldCharType="begin"/>
    </w:r>
    <w:r w:rsidR="007538FA">
      <w:rPr>
        <w:rStyle w:val="PageNumber"/>
      </w:rPr>
      <w:instrText xml:space="preserve">PAGE  </w:instrText>
    </w:r>
    <w:r w:rsidR="007538FA">
      <w:rPr>
        <w:rStyle w:val="PageNumber"/>
      </w:rPr>
      <w:fldChar w:fldCharType="separate"/>
    </w:r>
    <w:r w:rsidR="007538FA">
      <w:rPr>
        <w:rStyle w:val="PageNumber"/>
        <w:noProof/>
      </w:rPr>
      <w:t>- 56 -</w:t>
    </w:r>
    <w:r w:rsidR="007538FA">
      <w:rPr>
        <w:rStyle w:val="PageNumber"/>
      </w:rPr>
      <w:fldChar w:fldCharType="end"/>
    </w:r>
  </w:p>
  <w:p w14:paraId="31FDCF64" w14:textId="77777777" w:rsidR="007538FA" w:rsidRDefault="007538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50AE2" w14:textId="77777777" w:rsidR="007538FA" w:rsidRDefault="001A2B10">
    <w:pPr>
      <w:pStyle w:val="Header"/>
    </w:pPr>
    <w:r>
      <w:rPr>
        <w:noProof/>
      </w:rPr>
      <w:pict w14:anchorId="67376C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26.9pt;height:58.5pt;rotation:315;z-index:-251659264;mso-position-horizontal:center;mso-position-horizontal-relative:margin;mso-position-vertical:center;mso-position-vertical-relative:margin" o:allowincell="f" fillcolor="#999" stroked="f">
          <v:fill opacity=".5"/>
          <v:textpath style="font-family:&quot;Times New Roman&quot;;font-size:1pt" string="Preliminary 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5BAA"/>
    <w:multiLevelType w:val="hybridMultilevel"/>
    <w:tmpl w:val="348EA2A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B151C"/>
    <w:multiLevelType w:val="multilevel"/>
    <w:tmpl w:val="294E004E"/>
    <w:lvl w:ilvl="0">
      <w:start w:val="1"/>
      <w:numFmt w:val="bullet"/>
      <w:lvlText w:val=""/>
      <w:lvlJc w:val="left"/>
      <w:pPr>
        <w:tabs>
          <w:tab w:val="num" w:pos="502"/>
        </w:tabs>
        <w:ind w:left="502" w:hanging="360"/>
      </w:pPr>
      <w:rPr>
        <w:rFonts w:ascii="Symbol" w:hAnsi="Symbol" w:hint="default"/>
        <w:b/>
        <w:bCs/>
      </w:rPr>
    </w:lvl>
    <w:lvl w:ilvl="1">
      <w:start w:val="1"/>
      <w:numFmt w:val="decimal"/>
      <w:lvlText w:val="%1.%2"/>
      <w:lvlJc w:val="left"/>
      <w:pPr>
        <w:tabs>
          <w:tab w:val="num" w:pos="1144"/>
        </w:tabs>
        <w:ind w:left="1144" w:right="576" w:hanging="576"/>
      </w:pPr>
      <w:rPr>
        <w:b/>
        <w:bCs/>
      </w:rPr>
    </w:lvl>
    <w:lvl w:ilvl="2">
      <w:start w:val="1"/>
      <w:numFmt w:val="decimal"/>
      <w:lvlText w:val="%1.%2.%3"/>
      <w:lvlJc w:val="left"/>
      <w:pPr>
        <w:tabs>
          <w:tab w:val="num" w:pos="1288"/>
        </w:tabs>
        <w:ind w:left="1288" w:right="720" w:hanging="720"/>
      </w:pPr>
    </w:lvl>
    <w:lvl w:ilvl="3">
      <w:start w:val="1"/>
      <w:numFmt w:val="decimal"/>
      <w:lvlText w:val="%1.%2.%3.%4"/>
      <w:lvlJc w:val="left"/>
      <w:pPr>
        <w:tabs>
          <w:tab w:val="num" w:pos="864"/>
        </w:tabs>
        <w:ind w:left="864" w:right="864" w:hanging="864"/>
      </w:pPr>
    </w:lvl>
    <w:lvl w:ilvl="4">
      <w:start w:val="1"/>
      <w:numFmt w:val="decimal"/>
      <w:lvlText w:val="%1.%2.%3.%4.%5"/>
      <w:lvlJc w:val="left"/>
      <w:pPr>
        <w:tabs>
          <w:tab w:val="num" w:pos="1008"/>
        </w:tabs>
        <w:ind w:left="1008" w:right="1008" w:hanging="1008"/>
      </w:pPr>
    </w:lvl>
    <w:lvl w:ilvl="5">
      <w:start w:val="1"/>
      <w:numFmt w:val="decimal"/>
      <w:lvlText w:val="%1.%2.%3.%4.%5.%6"/>
      <w:lvlJc w:val="left"/>
      <w:pPr>
        <w:tabs>
          <w:tab w:val="num" w:pos="1152"/>
        </w:tabs>
        <w:ind w:left="1152" w:right="1152" w:hanging="1152"/>
      </w:pPr>
    </w:lvl>
    <w:lvl w:ilvl="6">
      <w:start w:val="1"/>
      <w:numFmt w:val="decimal"/>
      <w:lvlText w:val="%1.%2.%3.%4.%5.%6.%7"/>
      <w:lvlJc w:val="left"/>
      <w:pPr>
        <w:tabs>
          <w:tab w:val="num" w:pos="1296"/>
        </w:tabs>
        <w:ind w:left="1296" w:right="1296" w:hanging="1296"/>
      </w:pPr>
    </w:lvl>
    <w:lvl w:ilvl="7">
      <w:start w:val="1"/>
      <w:numFmt w:val="decimal"/>
      <w:lvlText w:val="%1.%2.%3.%4.%5.%6.%7.%8"/>
      <w:lvlJc w:val="left"/>
      <w:pPr>
        <w:tabs>
          <w:tab w:val="num" w:pos="1440"/>
        </w:tabs>
        <w:ind w:left="1440" w:right="1440" w:hanging="1440"/>
      </w:pPr>
    </w:lvl>
    <w:lvl w:ilvl="8">
      <w:start w:val="1"/>
      <w:numFmt w:val="decimal"/>
      <w:lvlText w:val="%1.%2.%3.%4.%5.%6.%7.%8.%9"/>
      <w:lvlJc w:val="left"/>
      <w:pPr>
        <w:tabs>
          <w:tab w:val="num" w:pos="1584"/>
        </w:tabs>
        <w:ind w:left="1584" w:right="1584" w:hanging="1584"/>
      </w:pPr>
    </w:lvl>
  </w:abstractNum>
  <w:abstractNum w:abstractNumId="2" w15:restartNumberingAfterBreak="0">
    <w:nsid w:val="0773014A"/>
    <w:multiLevelType w:val="hybridMultilevel"/>
    <w:tmpl w:val="EC0E5614"/>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3" w15:restartNumberingAfterBreak="0">
    <w:nsid w:val="09D67F3F"/>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4" w15:restartNumberingAfterBreak="0">
    <w:nsid w:val="09DB359C"/>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5" w15:restartNumberingAfterBreak="0">
    <w:nsid w:val="0DF223E2"/>
    <w:multiLevelType w:val="hybridMultilevel"/>
    <w:tmpl w:val="47FE36DC"/>
    <w:lvl w:ilvl="0" w:tplc="674E7DE6">
      <w:start w:val="6"/>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EEA6046"/>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abstractNum w:abstractNumId="7" w15:restartNumberingAfterBreak="0">
    <w:nsid w:val="18AF3463"/>
    <w:multiLevelType w:val="hybridMultilevel"/>
    <w:tmpl w:val="CFB8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0A55A1"/>
    <w:multiLevelType w:val="hybridMultilevel"/>
    <w:tmpl w:val="37AC4484"/>
    <w:lvl w:ilvl="0" w:tplc="04090001">
      <w:start w:val="1"/>
      <w:numFmt w:val="bullet"/>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2070"/>
        </w:tabs>
        <w:ind w:left="2070" w:hanging="360"/>
      </w:pPr>
      <w:rPr>
        <w:rFonts w:ascii="Courier New" w:hAnsi="Courier New" w:cs="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cs="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cs="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9" w15:restartNumberingAfterBreak="0">
    <w:nsid w:val="1C5A55C6"/>
    <w:multiLevelType w:val="hybridMultilevel"/>
    <w:tmpl w:val="B3D203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CE7750E"/>
    <w:multiLevelType w:val="hybridMultilevel"/>
    <w:tmpl w:val="841ED0DA"/>
    <w:lvl w:ilvl="0" w:tplc="D49C185A">
      <w:start w:val="1"/>
      <w:numFmt w:val="decimal"/>
      <w:lvlText w:val="%1)"/>
      <w:lvlJc w:val="left"/>
      <w:pPr>
        <w:tabs>
          <w:tab w:val="num" w:pos="720"/>
        </w:tabs>
        <w:ind w:left="720" w:hanging="360"/>
      </w:pPr>
      <w:rPr>
        <w:rFonts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C158E0"/>
    <w:multiLevelType w:val="hybridMultilevel"/>
    <w:tmpl w:val="A3DEF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52844"/>
    <w:multiLevelType w:val="hybridMultilevel"/>
    <w:tmpl w:val="F56C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6A7F4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4" w15:restartNumberingAfterBreak="0">
    <w:nsid w:val="2AFF3D73"/>
    <w:multiLevelType w:val="multilevel"/>
    <w:tmpl w:val="52CCAF1A"/>
    <w:lvl w:ilvl="0">
      <w:start w:val="11"/>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1"/>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2B2D09E2"/>
    <w:multiLevelType w:val="hybridMultilevel"/>
    <w:tmpl w:val="AFA83FCC"/>
    <w:lvl w:ilvl="0" w:tplc="F93297C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5871B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17" w15:restartNumberingAfterBreak="0">
    <w:nsid w:val="2D903AC0"/>
    <w:multiLevelType w:val="hybridMultilevel"/>
    <w:tmpl w:val="469AE73E"/>
    <w:lvl w:ilvl="0" w:tplc="04090011">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428254D"/>
    <w:multiLevelType w:val="hybridMultilevel"/>
    <w:tmpl w:val="AE14B7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5430FD9"/>
    <w:multiLevelType w:val="hybridMultilevel"/>
    <w:tmpl w:val="D8FA73B6"/>
    <w:lvl w:ilvl="0" w:tplc="04090011">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8745A3"/>
    <w:multiLevelType w:val="hybridMultilevel"/>
    <w:tmpl w:val="943EB2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C35FAF"/>
    <w:multiLevelType w:val="hybridMultilevel"/>
    <w:tmpl w:val="18723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A7664"/>
    <w:multiLevelType w:val="hybridMultilevel"/>
    <w:tmpl w:val="4C50F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D4284"/>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4" w15:restartNumberingAfterBreak="0">
    <w:nsid w:val="4CC846F1"/>
    <w:multiLevelType w:val="hybridMultilevel"/>
    <w:tmpl w:val="98EA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EAF43FB"/>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6" w15:restartNumberingAfterBreak="0">
    <w:nsid w:val="4FBC25C8"/>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27" w15:restartNumberingAfterBreak="0">
    <w:nsid w:val="5059221A"/>
    <w:multiLevelType w:val="hybridMultilevel"/>
    <w:tmpl w:val="D7020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A4F2E"/>
    <w:multiLevelType w:val="singleLevel"/>
    <w:tmpl w:val="0809000F"/>
    <w:lvl w:ilvl="0">
      <w:start w:val="1"/>
      <w:numFmt w:val="decimal"/>
      <w:lvlText w:val="%1."/>
      <w:lvlJc w:val="left"/>
      <w:pPr>
        <w:tabs>
          <w:tab w:val="num" w:pos="360"/>
        </w:tabs>
        <w:ind w:left="360" w:right="360" w:hanging="360"/>
      </w:pPr>
    </w:lvl>
  </w:abstractNum>
  <w:abstractNum w:abstractNumId="29" w15:restartNumberingAfterBreak="0">
    <w:nsid w:val="58546315"/>
    <w:multiLevelType w:val="hybridMultilevel"/>
    <w:tmpl w:val="DE561A5A"/>
    <w:lvl w:ilvl="0" w:tplc="3DEA8450">
      <w:start w:val="1"/>
      <w:numFmt w:val="bullet"/>
      <w:lvlText w:val=""/>
      <w:lvlJc w:val="left"/>
      <w:pPr>
        <w:tabs>
          <w:tab w:val="num" w:pos="360"/>
        </w:tabs>
        <w:ind w:left="360" w:right="360" w:hanging="360"/>
      </w:pPr>
      <w:rPr>
        <w:rFonts w:ascii="Symbol" w:hAnsi="Symbol" w:hint="default"/>
      </w:rPr>
    </w:lvl>
    <w:lvl w:ilvl="1" w:tplc="8CA407F6" w:tentative="1">
      <w:start w:val="1"/>
      <w:numFmt w:val="bullet"/>
      <w:lvlText w:val="o"/>
      <w:lvlJc w:val="left"/>
      <w:pPr>
        <w:tabs>
          <w:tab w:val="num" w:pos="1080"/>
        </w:tabs>
        <w:ind w:left="1080" w:right="1080" w:hanging="360"/>
      </w:pPr>
      <w:rPr>
        <w:rFonts w:ascii="Courier New" w:hAnsi="Courier New" w:cs="Courier New" w:hint="default"/>
      </w:rPr>
    </w:lvl>
    <w:lvl w:ilvl="2" w:tplc="E7400B2A" w:tentative="1">
      <w:start w:val="1"/>
      <w:numFmt w:val="bullet"/>
      <w:lvlText w:val=""/>
      <w:lvlJc w:val="left"/>
      <w:pPr>
        <w:tabs>
          <w:tab w:val="num" w:pos="1800"/>
        </w:tabs>
        <w:ind w:left="1800" w:right="1800" w:hanging="360"/>
      </w:pPr>
      <w:rPr>
        <w:rFonts w:ascii="Wingdings" w:hAnsi="Wingdings" w:hint="default"/>
      </w:rPr>
    </w:lvl>
    <w:lvl w:ilvl="3" w:tplc="B0809626" w:tentative="1">
      <w:start w:val="1"/>
      <w:numFmt w:val="bullet"/>
      <w:lvlText w:val=""/>
      <w:lvlJc w:val="left"/>
      <w:pPr>
        <w:tabs>
          <w:tab w:val="num" w:pos="2520"/>
        </w:tabs>
        <w:ind w:left="2520" w:right="2520" w:hanging="360"/>
      </w:pPr>
      <w:rPr>
        <w:rFonts w:ascii="Symbol" w:hAnsi="Symbol" w:hint="default"/>
      </w:rPr>
    </w:lvl>
    <w:lvl w:ilvl="4" w:tplc="DD34B97E" w:tentative="1">
      <w:start w:val="1"/>
      <w:numFmt w:val="bullet"/>
      <w:lvlText w:val="o"/>
      <w:lvlJc w:val="left"/>
      <w:pPr>
        <w:tabs>
          <w:tab w:val="num" w:pos="3240"/>
        </w:tabs>
        <w:ind w:left="3240" w:right="3240" w:hanging="360"/>
      </w:pPr>
      <w:rPr>
        <w:rFonts w:ascii="Courier New" w:hAnsi="Courier New" w:cs="Courier New" w:hint="default"/>
      </w:rPr>
    </w:lvl>
    <w:lvl w:ilvl="5" w:tplc="92623DE0" w:tentative="1">
      <w:start w:val="1"/>
      <w:numFmt w:val="bullet"/>
      <w:lvlText w:val=""/>
      <w:lvlJc w:val="left"/>
      <w:pPr>
        <w:tabs>
          <w:tab w:val="num" w:pos="3960"/>
        </w:tabs>
        <w:ind w:left="3960" w:right="3960" w:hanging="360"/>
      </w:pPr>
      <w:rPr>
        <w:rFonts w:ascii="Wingdings" w:hAnsi="Wingdings" w:hint="default"/>
      </w:rPr>
    </w:lvl>
    <w:lvl w:ilvl="6" w:tplc="4A8AE51E" w:tentative="1">
      <w:start w:val="1"/>
      <w:numFmt w:val="bullet"/>
      <w:lvlText w:val=""/>
      <w:lvlJc w:val="left"/>
      <w:pPr>
        <w:tabs>
          <w:tab w:val="num" w:pos="4680"/>
        </w:tabs>
        <w:ind w:left="4680" w:right="4680" w:hanging="360"/>
      </w:pPr>
      <w:rPr>
        <w:rFonts w:ascii="Symbol" w:hAnsi="Symbol" w:hint="default"/>
      </w:rPr>
    </w:lvl>
    <w:lvl w:ilvl="7" w:tplc="774C3D06" w:tentative="1">
      <w:start w:val="1"/>
      <w:numFmt w:val="bullet"/>
      <w:lvlText w:val="o"/>
      <w:lvlJc w:val="left"/>
      <w:pPr>
        <w:tabs>
          <w:tab w:val="num" w:pos="5400"/>
        </w:tabs>
        <w:ind w:left="5400" w:right="5400" w:hanging="360"/>
      </w:pPr>
      <w:rPr>
        <w:rFonts w:ascii="Courier New" w:hAnsi="Courier New" w:cs="Courier New" w:hint="default"/>
      </w:rPr>
    </w:lvl>
    <w:lvl w:ilvl="8" w:tplc="A1C488AA" w:tentative="1">
      <w:start w:val="1"/>
      <w:numFmt w:val="bullet"/>
      <w:lvlText w:val=""/>
      <w:lvlJc w:val="left"/>
      <w:pPr>
        <w:tabs>
          <w:tab w:val="num" w:pos="6120"/>
        </w:tabs>
        <w:ind w:left="6120" w:right="6120" w:hanging="360"/>
      </w:pPr>
      <w:rPr>
        <w:rFonts w:ascii="Wingdings" w:hAnsi="Wingdings" w:hint="default"/>
      </w:rPr>
    </w:lvl>
  </w:abstractNum>
  <w:abstractNum w:abstractNumId="30" w15:restartNumberingAfterBreak="0">
    <w:nsid w:val="59990591"/>
    <w:multiLevelType w:val="hybridMultilevel"/>
    <w:tmpl w:val="42A2B7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C306598"/>
    <w:multiLevelType w:val="multilevel"/>
    <w:tmpl w:val="F96AE2C8"/>
    <w:lvl w:ilvl="0">
      <w:start w:val="1"/>
      <w:numFmt w:val="bullet"/>
      <w:lvlText w:val=""/>
      <w:lvlJc w:val="left"/>
      <w:pPr>
        <w:tabs>
          <w:tab w:val="num" w:pos="720"/>
        </w:tabs>
        <w:ind w:left="720" w:right="720" w:hanging="360"/>
      </w:pPr>
      <w:rPr>
        <w:rFonts w:ascii="Symbol" w:hAnsi="Symbol" w:cs="Times New Roman" w:hint="default"/>
      </w:rPr>
    </w:lvl>
    <w:lvl w:ilvl="1">
      <w:start w:val="1"/>
      <w:numFmt w:val="bullet"/>
      <w:lvlText w:val="o"/>
      <w:lvlJc w:val="left"/>
      <w:pPr>
        <w:tabs>
          <w:tab w:val="num" w:pos="1440"/>
        </w:tabs>
        <w:ind w:left="1440" w:right="1440" w:hanging="360"/>
      </w:pPr>
      <w:rPr>
        <w:rFonts w:ascii="Courier New" w:hAnsi="Courier New" w:cs="Courier New" w:hint="default"/>
      </w:rPr>
    </w:lvl>
    <w:lvl w:ilvl="2">
      <w:start w:val="1"/>
      <w:numFmt w:val="bullet"/>
      <w:lvlText w:val=""/>
      <w:lvlJc w:val="left"/>
      <w:pPr>
        <w:tabs>
          <w:tab w:val="num" w:pos="2160"/>
        </w:tabs>
        <w:ind w:left="2160" w:right="2160" w:hanging="360"/>
      </w:pPr>
      <w:rPr>
        <w:rFonts w:ascii="Wingdings" w:hAnsi="Wingdings" w:cs="Times New Roman" w:hint="default"/>
      </w:rPr>
    </w:lvl>
    <w:lvl w:ilvl="3">
      <w:start w:val="1"/>
      <w:numFmt w:val="bullet"/>
      <w:lvlText w:val=""/>
      <w:lvlJc w:val="left"/>
      <w:pPr>
        <w:tabs>
          <w:tab w:val="num" w:pos="2880"/>
        </w:tabs>
        <w:ind w:left="2880" w:right="2880" w:hanging="360"/>
      </w:pPr>
      <w:rPr>
        <w:rFonts w:ascii="Symbol" w:hAnsi="Symbol" w:cs="Times New Roman" w:hint="default"/>
      </w:rPr>
    </w:lvl>
    <w:lvl w:ilvl="4">
      <w:start w:val="1"/>
      <w:numFmt w:val="bullet"/>
      <w:lvlText w:val="o"/>
      <w:lvlJc w:val="left"/>
      <w:pPr>
        <w:tabs>
          <w:tab w:val="num" w:pos="3600"/>
        </w:tabs>
        <w:ind w:left="3600" w:right="3600" w:hanging="360"/>
      </w:pPr>
      <w:rPr>
        <w:rFonts w:ascii="Courier New" w:hAnsi="Courier New" w:cs="Courier New" w:hint="default"/>
      </w:rPr>
    </w:lvl>
    <w:lvl w:ilvl="5">
      <w:start w:val="1"/>
      <w:numFmt w:val="bullet"/>
      <w:lvlText w:val=""/>
      <w:lvlJc w:val="left"/>
      <w:pPr>
        <w:tabs>
          <w:tab w:val="num" w:pos="4320"/>
        </w:tabs>
        <w:ind w:left="4320" w:right="4320" w:hanging="360"/>
      </w:pPr>
      <w:rPr>
        <w:rFonts w:ascii="Wingdings" w:hAnsi="Wingdings" w:cs="Times New Roman" w:hint="default"/>
      </w:rPr>
    </w:lvl>
    <w:lvl w:ilvl="6">
      <w:start w:val="1"/>
      <w:numFmt w:val="bullet"/>
      <w:lvlText w:val=""/>
      <w:lvlJc w:val="left"/>
      <w:pPr>
        <w:tabs>
          <w:tab w:val="num" w:pos="5040"/>
        </w:tabs>
        <w:ind w:left="5040" w:right="5040" w:hanging="360"/>
      </w:pPr>
      <w:rPr>
        <w:rFonts w:ascii="Symbol" w:hAnsi="Symbol" w:cs="Times New Roman" w:hint="default"/>
      </w:rPr>
    </w:lvl>
    <w:lvl w:ilvl="7">
      <w:start w:val="1"/>
      <w:numFmt w:val="bullet"/>
      <w:lvlText w:val="o"/>
      <w:lvlJc w:val="left"/>
      <w:pPr>
        <w:tabs>
          <w:tab w:val="num" w:pos="5760"/>
        </w:tabs>
        <w:ind w:left="5760" w:right="5760" w:hanging="360"/>
      </w:pPr>
      <w:rPr>
        <w:rFonts w:ascii="Courier New" w:hAnsi="Courier New" w:cs="Courier New" w:hint="default"/>
      </w:rPr>
    </w:lvl>
    <w:lvl w:ilvl="8">
      <w:start w:val="1"/>
      <w:numFmt w:val="bullet"/>
      <w:lvlText w:val=""/>
      <w:lvlJc w:val="left"/>
      <w:pPr>
        <w:tabs>
          <w:tab w:val="num" w:pos="6480"/>
        </w:tabs>
        <w:ind w:left="6480" w:right="6480" w:hanging="360"/>
      </w:pPr>
      <w:rPr>
        <w:rFonts w:ascii="Wingdings" w:hAnsi="Wingdings" w:cs="Times New Roman" w:hint="default"/>
      </w:rPr>
    </w:lvl>
  </w:abstractNum>
  <w:abstractNum w:abstractNumId="32" w15:restartNumberingAfterBreak="0">
    <w:nsid w:val="62650AB2"/>
    <w:multiLevelType w:val="hybridMultilevel"/>
    <w:tmpl w:val="3A6214E8"/>
    <w:lvl w:ilvl="0" w:tplc="FB0C8EA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9425EC"/>
    <w:multiLevelType w:val="hybridMultilevel"/>
    <w:tmpl w:val="BCCECF8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6B15BA7"/>
    <w:multiLevelType w:val="multilevel"/>
    <w:tmpl w:val="D452DF9C"/>
    <w:lvl w:ilvl="0">
      <w:start w:val="1"/>
      <w:numFmt w:val="decimal"/>
      <w:pStyle w:val="Heading1"/>
      <w:lvlText w:val="%1"/>
      <w:lvlJc w:val="left"/>
      <w:pPr>
        <w:tabs>
          <w:tab w:val="num" w:pos="574"/>
        </w:tabs>
        <w:ind w:left="574" w:right="432" w:hanging="432"/>
      </w:pPr>
      <w:rPr>
        <w:b/>
        <w:bCs/>
      </w:rPr>
    </w:lvl>
    <w:lvl w:ilvl="1">
      <w:start w:val="1"/>
      <w:numFmt w:val="decimal"/>
      <w:pStyle w:val="Heading2"/>
      <w:lvlText w:val="%1.%2"/>
      <w:lvlJc w:val="left"/>
      <w:pPr>
        <w:tabs>
          <w:tab w:val="num" w:pos="576"/>
        </w:tabs>
        <w:ind w:left="576" w:right="576" w:hanging="576"/>
      </w:pPr>
      <w:rPr>
        <w:b/>
        <w:bCs/>
      </w:rPr>
    </w:lvl>
    <w:lvl w:ilvl="2">
      <w:start w:val="1"/>
      <w:numFmt w:val="decimal"/>
      <w:pStyle w:val="Heading3"/>
      <w:lvlText w:val="%1.%2.%3"/>
      <w:lvlJc w:val="left"/>
      <w:pPr>
        <w:tabs>
          <w:tab w:val="num" w:pos="1288"/>
        </w:tabs>
        <w:ind w:left="1288" w:right="720" w:hanging="720"/>
      </w:pPr>
    </w:lvl>
    <w:lvl w:ilvl="3">
      <w:start w:val="1"/>
      <w:numFmt w:val="decimal"/>
      <w:pStyle w:val="Heading4"/>
      <w:lvlText w:val="%1.%2.%3.%4"/>
      <w:lvlJc w:val="left"/>
      <w:pPr>
        <w:tabs>
          <w:tab w:val="num" w:pos="864"/>
        </w:tabs>
        <w:ind w:left="864" w:right="864" w:hanging="864"/>
      </w:pPr>
    </w:lvl>
    <w:lvl w:ilvl="4">
      <w:start w:val="1"/>
      <w:numFmt w:val="decimal"/>
      <w:pStyle w:val="Heading5"/>
      <w:lvlText w:val="%1.%2.%3.%4.%5"/>
      <w:lvlJc w:val="left"/>
      <w:pPr>
        <w:tabs>
          <w:tab w:val="num" w:pos="1008"/>
        </w:tabs>
        <w:ind w:left="1008" w:right="1008" w:hanging="1008"/>
      </w:pPr>
    </w:lvl>
    <w:lvl w:ilvl="5">
      <w:start w:val="1"/>
      <w:numFmt w:val="decimal"/>
      <w:pStyle w:val="Heading6"/>
      <w:lvlText w:val="%1.%2.%3.%4.%5.%6"/>
      <w:lvlJc w:val="left"/>
      <w:pPr>
        <w:tabs>
          <w:tab w:val="num" w:pos="1152"/>
        </w:tabs>
        <w:ind w:left="1152" w:right="1152" w:hanging="1152"/>
      </w:pPr>
    </w:lvl>
    <w:lvl w:ilvl="6">
      <w:start w:val="1"/>
      <w:numFmt w:val="decimal"/>
      <w:pStyle w:val="Heading7"/>
      <w:lvlText w:val="%1.%2.%3.%4.%5.%6.%7"/>
      <w:lvlJc w:val="left"/>
      <w:pPr>
        <w:tabs>
          <w:tab w:val="num" w:pos="1296"/>
        </w:tabs>
        <w:ind w:left="1296" w:right="1296" w:hanging="1296"/>
      </w:pPr>
    </w:lvl>
    <w:lvl w:ilvl="7">
      <w:start w:val="1"/>
      <w:numFmt w:val="decimal"/>
      <w:pStyle w:val="Heading8"/>
      <w:lvlText w:val="%1.%2.%3.%4.%5.%6.%7.%8"/>
      <w:lvlJc w:val="left"/>
      <w:pPr>
        <w:tabs>
          <w:tab w:val="num" w:pos="1440"/>
        </w:tabs>
        <w:ind w:left="1440" w:right="1440" w:hanging="1440"/>
      </w:pPr>
    </w:lvl>
    <w:lvl w:ilvl="8">
      <w:start w:val="1"/>
      <w:numFmt w:val="decimal"/>
      <w:pStyle w:val="Heading9"/>
      <w:lvlText w:val="%1.%2.%3.%4.%5.%6.%7.%8.%9"/>
      <w:lvlJc w:val="left"/>
      <w:pPr>
        <w:tabs>
          <w:tab w:val="num" w:pos="1584"/>
        </w:tabs>
        <w:ind w:left="1584" w:right="1584" w:hanging="1584"/>
      </w:pPr>
    </w:lvl>
  </w:abstractNum>
  <w:abstractNum w:abstractNumId="35" w15:restartNumberingAfterBreak="0">
    <w:nsid w:val="6E632240"/>
    <w:multiLevelType w:val="hybridMultilevel"/>
    <w:tmpl w:val="5D34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38418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7" w15:restartNumberingAfterBreak="0">
    <w:nsid w:val="722F3CBD"/>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38" w15:restartNumberingAfterBreak="0">
    <w:nsid w:val="79B60DD7"/>
    <w:multiLevelType w:val="hybridMultilevel"/>
    <w:tmpl w:val="4A4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AC5C12"/>
    <w:multiLevelType w:val="hybridMultilevel"/>
    <w:tmpl w:val="CE74D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C92474"/>
    <w:multiLevelType w:val="hybridMultilevel"/>
    <w:tmpl w:val="D14A8B58"/>
    <w:lvl w:ilvl="0" w:tplc="04090001">
      <w:start w:val="1"/>
      <w:numFmt w:val="bullet"/>
      <w:lvlText w:val=""/>
      <w:lvlJc w:val="left"/>
      <w:pPr>
        <w:tabs>
          <w:tab w:val="num" w:pos="1380"/>
        </w:tabs>
        <w:ind w:left="1380" w:hanging="360"/>
      </w:pPr>
      <w:rPr>
        <w:rFonts w:ascii="Symbol" w:hAnsi="Symbol" w:hint="default"/>
      </w:rPr>
    </w:lvl>
    <w:lvl w:ilvl="1" w:tplc="04090003" w:tentative="1">
      <w:start w:val="1"/>
      <w:numFmt w:val="bullet"/>
      <w:lvlText w:val="o"/>
      <w:lvlJc w:val="left"/>
      <w:pPr>
        <w:tabs>
          <w:tab w:val="num" w:pos="2100"/>
        </w:tabs>
        <w:ind w:left="2100" w:hanging="360"/>
      </w:pPr>
      <w:rPr>
        <w:rFonts w:ascii="Courier New" w:hAnsi="Courier New" w:cs="Courier New" w:hint="default"/>
      </w:rPr>
    </w:lvl>
    <w:lvl w:ilvl="2" w:tplc="04090005" w:tentative="1">
      <w:start w:val="1"/>
      <w:numFmt w:val="bullet"/>
      <w:lvlText w:val=""/>
      <w:lvlJc w:val="left"/>
      <w:pPr>
        <w:tabs>
          <w:tab w:val="num" w:pos="2820"/>
        </w:tabs>
        <w:ind w:left="2820" w:hanging="360"/>
      </w:pPr>
      <w:rPr>
        <w:rFonts w:ascii="Wingdings" w:hAnsi="Wingdings" w:hint="default"/>
      </w:rPr>
    </w:lvl>
    <w:lvl w:ilvl="3" w:tplc="04090001" w:tentative="1">
      <w:start w:val="1"/>
      <w:numFmt w:val="bullet"/>
      <w:lvlText w:val=""/>
      <w:lvlJc w:val="left"/>
      <w:pPr>
        <w:tabs>
          <w:tab w:val="num" w:pos="3540"/>
        </w:tabs>
        <w:ind w:left="3540" w:hanging="360"/>
      </w:pPr>
      <w:rPr>
        <w:rFonts w:ascii="Symbol" w:hAnsi="Symbol" w:hint="default"/>
      </w:rPr>
    </w:lvl>
    <w:lvl w:ilvl="4" w:tplc="04090003" w:tentative="1">
      <w:start w:val="1"/>
      <w:numFmt w:val="bullet"/>
      <w:lvlText w:val="o"/>
      <w:lvlJc w:val="left"/>
      <w:pPr>
        <w:tabs>
          <w:tab w:val="num" w:pos="4260"/>
        </w:tabs>
        <w:ind w:left="4260" w:hanging="360"/>
      </w:pPr>
      <w:rPr>
        <w:rFonts w:ascii="Courier New" w:hAnsi="Courier New" w:cs="Courier New" w:hint="default"/>
      </w:rPr>
    </w:lvl>
    <w:lvl w:ilvl="5" w:tplc="04090005" w:tentative="1">
      <w:start w:val="1"/>
      <w:numFmt w:val="bullet"/>
      <w:lvlText w:val=""/>
      <w:lvlJc w:val="left"/>
      <w:pPr>
        <w:tabs>
          <w:tab w:val="num" w:pos="4980"/>
        </w:tabs>
        <w:ind w:left="4980" w:hanging="360"/>
      </w:pPr>
      <w:rPr>
        <w:rFonts w:ascii="Wingdings" w:hAnsi="Wingdings" w:hint="default"/>
      </w:rPr>
    </w:lvl>
    <w:lvl w:ilvl="6" w:tplc="04090001" w:tentative="1">
      <w:start w:val="1"/>
      <w:numFmt w:val="bullet"/>
      <w:lvlText w:val=""/>
      <w:lvlJc w:val="left"/>
      <w:pPr>
        <w:tabs>
          <w:tab w:val="num" w:pos="5700"/>
        </w:tabs>
        <w:ind w:left="5700" w:hanging="360"/>
      </w:pPr>
      <w:rPr>
        <w:rFonts w:ascii="Symbol" w:hAnsi="Symbol" w:hint="default"/>
      </w:rPr>
    </w:lvl>
    <w:lvl w:ilvl="7" w:tplc="04090003" w:tentative="1">
      <w:start w:val="1"/>
      <w:numFmt w:val="bullet"/>
      <w:lvlText w:val="o"/>
      <w:lvlJc w:val="left"/>
      <w:pPr>
        <w:tabs>
          <w:tab w:val="num" w:pos="6420"/>
        </w:tabs>
        <w:ind w:left="6420" w:hanging="360"/>
      </w:pPr>
      <w:rPr>
        <w:rFonts w:ascii="Courier New" w:hAnsi="Courier New" w:cs="Courier New" w:hint="default"/>
      </w:rPr>
    </w:lvl>
    <w:lvl w:ilvl="8" w:tplc="04090005" w:tentative="1">
      <w:start w:val="1"/>
      <w:numFmt w:val="bullet"/>
      <w:lvlText w:val=""/>
      <w:lvlJc w:val="left"/>
      <w:pPr>
        <w:tabs>
          <w:tab w:val="num" w:pos="7140"/>
        </w:tabs>
        <w:ind w:left="7140" w:hanging="360"/>
      </w:pPr>
      <w:rPr>
        <w:rFonts w:ascii="Wingdings" w:hAnsi="Wingdings" w:hint="default"/>
      </w:rPr>
    </w:lvl>
  </w:abstractNum>
  <w:abstractNum w:abstractNumId="41" w15:restartNumberingAfterBreak="0">
    <w:nsid w:val="7F801B16"/>
    <w:multiLevelType w:val="hybridMultilevel"/>
    <w:tmpl w:val="0D9C7B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8B4873"/>
    <w:multiLevelType w:val="hybridMultilevel"/>
    <w:tmpl w:val="416AF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FA36671"/>
    <w:multiLevelType w:val="singleLevel"/>
    <w:tmpl w:val="72CA28E8"/>
    <w:lvl w:ilvl="0">
      <w:start w:val="1"/>
      <w:numFmt w:val="lowerLetter"/>
      <w:lvlText w:val="%1)"/>
      <w:lvlJc w:val="left"/>
      <w:pPr>
        <w:tabs>
          <w:tab w:val="num" w:pos="360"/>
        </w:tabs>
        <w:ind w:left="360" w:right="360" w:hanging="360"/>
      </w:pPr>
      <w:rPr>
        <w:b w:val="0"/>
        <w:i w:val="0"/>
        <w:u w:val="none"/>
      </w:rPr>
    </w:lvl>
  </w:abstractNum>
  <w:abstractNum w:abstractNumId="44" w15:restartNumberingAfterBreak="0">
    <w:nsid w:val="7FDA31F4"/>
    <w:multiLevelType w:val="singleLevel"/>
    <w:tmpl w:val="04090001"/>
    <w:lvl w:ilvl="0">
      <w:start w:val="1"/>
      <w:numFmt w:val="bullet"/>
      <w:lvlText w:val=""/>
      <w:lvlJc w:val="left"/>
      <w:pPr>
        <w:tabs>
          <w:tab w:val="num" w:pos="360"/>
        </w:tabs>
        <w:ind w:left="360" w:right="360" w:hanging="360"/>
      </w:pPr>
      <w:rPr>
        <w:rFonts w:ascii="Symbol" w:hAnsi="Symbol" w:hint="default"/>
      </w:rPr>
    </w:lvl>
  </w:abstractNum>
  <w:num w:numId="1">
    <w:abstractNumId w:val="44"/>
  </w:num>
  <w:num w:numId="2">
    <w:abstractNumId w:val="6"/>
  </w:num>
  <w:num w:numId="3">
    <w:abstractNumId w:val="3"/>
  </w:num>
  <w:num w:numId="4">
    <w:abstractNumId w:val="23"/>
  </w:num>
  <w:num w:numId="5">
    <w:abstractNumId w:val="4"/>
  </w:num>
  <w:num w:numId="6">
    <w:abstractNumId w:val="28"/>
  </w:num>
  <w:num w:numId="7">
    <w:abstractNumId w:val="25"/>
  </w:num>
  <w:num w:numId="8">
    <w:abstractNumId w:val="13"/>
  </w:num>
  <w:num w:numId="9">
    <w:abstractNumId w:val="36"/>
  </w:num>
  <w:num w:numId="10">
    <w:abstractNumId w:val="43"/>
  </w:num>
  <w:num w:numId="11">
    <w:abstractNumId w:val="26"/>
  </w:num>
  <w:num w:numId="12">
    <w:abstractNumId w:val="16"/>
  </w:num>
  <w:num w:numId="13">
    <w:abstractNumId w:val="37"/>
  </w:num>
  <w:num w:numId="14">
    <w:abstractNumId w:val="2"/>
  </w:num>
  <w:num w:numId="15">
    <w:abstractNumId w:val="31"/>
  </w:num>
  <w:num w:numId="16">
    <w:abstractNumId w:val="34"/>
  </w:num>
  <w:num w:numId="17">
    <w:abstractNumId w:val="29"/>
  </w:num>
  <w:num w:numId="18">
    <w:abstractNumId w:val="9"/>
  </w:num>
  <w:num w:numId="19">
    <w:abstractNumId w:val="42"/>
  </w:num>
  <w:num w:numId="20">
    <w:abstractNumId w:val="5"/>
  </w:num>
  <w:num w:numId="21">
    <w:abstractNumId w:val="15"/>
  </w:num>
  <w:num w:numId="22">
    <w:abstractNumId w:val="14"/>
  </w:num>
  <w:num w:numId="23">
    <w:abstractNumId w:val="30"/>
  </w:num>
  <w:num w:numId="24">
    <w:abstractNumId w:val="20"/>
  </w:num>
  <w:num w:numId="25">
    <w:abstractNumId w:val="8"/>
  </w:num>
  <w:num w:numId="26">
    <w:abstractNumId w:val="40"/>
  </w:num>
  <w:num w:numId="27">
    <w:abstractNumId w:val="32"/>
  </w:num>
  <w:num w:numId="28">
    <w:abstractNumId w:val="18"/>
  </w:num>
  <w:num w:numId="29">
    <w:abstractNumId w:val="33"/>
  </w:num>
  <w:num w:numId="30">
    <w:abstractNumId w:val="10"/>
  </w:num>
  <w:num w:numId="31">
    <w:abstractNumId w:val="0"/>
  </w:num>
  <w:num w:numId="32">
    <w:abstractNumId w:val="19"/>
  </w:num>
  <w:num w:numId="33">
    <w:abstractNumId w:val="1"/>
  </w:num>
  <w:num w:numId="34">
    <w:abstractNumId w:val="17"/>
  </w:num>
  <w:num w:numId="35">
    <w:abstractNumId w:val="41"/>
  </w:num>
  <w:num w:numId="36">
    <w:abstractNumId w:val="27"/>
  </w:num>
  <w:num w:numId="37">
    <w:abstractNumId w:val="21"/>
  </w:num>
  <w:num w:numId="38">
    <w:abstractNumId w:val="7"/>
  </w:num>
  <w:num w:numId="39">
    <w:abstractNumId w:val="11"/>
  </w:num>
  <w:num w:numId="40">
    <w:abstractNumId w:val="22"/>
  </w:num>
  <w:num w:numId="41">
    <w:abstractNumId w:val="38"/>
  </w:num>
  <w:num w:numId="42">
    <w:abstractNumId w:val="24"/>
  </w:num>
  <w:num w:numId="43">
    <w:abstractNumId w:val="12"/>
  </w:num>
  <w:num w:numId="44">
    <w:abstractNumId w:val="39"/>
  </w:num>
  <w:num w:numId="4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embedSystemFont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3FF"/>
    <w:rsid w:val="0000225E"/>
    <w:rsid w:val="00004458"/>
    <w:rsid w:val="00004E9A"/>
    <w:rsid w:val="000065B9"/>
    <w:rsid w:val="000125AA"/>
    <w:rsid w:val="00012FD8"/>
    <w:rsid w:val="0001661A"/>
    <w:rsid w:val="000174E8"/>
    <w:rsid w:val="0002412D"/>
    <w:rsid w:val="00031B04"/>
    <w:rsid w:val="000403DE"/>
    <w:rsid w:val="00040B25"/>
    <w:rsid w:val="00045698"/>
    <w:rsid w:val="0005197A"/>
    <w:rsid w:val="00054E1E"/>
    <w:rsid w:val="00055252"/>
    <w:rsid w:val="0005574E"/>
    <w:rsid w:val="000650FA"/>
    <w:rsid w:val="00066E46"/>
    <w:rsid w:val="0007432F"/>
    <w:rsid w:val="00074756"/>
    <w:rsid w:val="00074FFD"/>
    <w:rsid w:val="0007618C"/>
    <w:rsid w:val="00077097"/>
    <w:rsid w:val="00082C41"/>
    <w:rsid w:val="000836A2"/>
    <w:rsid w:val="00090E53"/>
    <w:rsid w:val="00097386"/>
    <w:rsid w:val="000A00DC"/>
    <w:rsid w:val="000A1719"/>
    <w:rsid w:val="000A5298"/>
    <w:rsid w:val="000A6D4C"/>
    <w:rsid w:val="000A74C7"/>
    <w:rsid w:val="000B163C"/>
    <w:rsid w:val="000B1C09"/>
    <w:rsid w:val="000B2C4E"/>
    <w:rsid w:val="000B6523"/>
    <w:rsid w:val="000B6C8B"/>
    <w:rsid w:val="000C26CD"/>
    <w:rsid w:val="000C79F3"/>
    <w:rsid w:val="000D3201"/>
    <w:rsid w:val="000D5E97"/>
    <w:rsid w:val="000E12F9"/>
    <w:rsid w:val="000E29D3"/>
    <w:rsid w:val="000E446F"/>
    <w:rsid w:val="000E7874"/>
    <w:rsid w:val="000E7E06"/>
    <w:rsid w:val="000F06BE"/>
    <w:rsid w:val="000F4683"/>
    <w:rsid w:val="000F5BDA"/>
    <w:rsid w:val="000F6068"/>
    <w:rsid w:val="00101798"/>
    <w:rsid w:val="00105A0C"/>
    <w:rsid w:val="00105E2D"/>
    <w:rsid w:val="00111AA8"/>
    <w:rsid w:val="00113C60"/>
    <w:rsid w:val="00114A76"/>
    <w:rsid w:val="0011687E"/>
    <w:rsid w:val="00117B63"/>
    <w:rsid w:val="001200F5"/>
    <w:rsid w:val="001222DB"/>
    <w:rsid w:val="00124455"/>
    <w:rsid w:val="00132721"/>
    <w:rsid w:val="00137A60"/>
    <w:rsid w:val="00137EE2"/>
    <w:rsid w:val="00141C58"/>
    <w:rsid w:val="001458C5"/>
    <w:rsid w:val="00146C50"/>
    <w:rsid w:val="00152708"/>
    <w:rsid w:val="00153623"/>
    <w:rsid w:val="00155D34"/>
    <w:rsid w:val="00156788"/>
    <w:rsid w:val="001620E7"/>
    <w:rsid w:val="00162BCB"/>
    <w:rsid w:val="00163378"/>
    <w:rsid w:val="00164AC3"/>
    <w:rsid w:val="00166799"/>
    <w:rsid w:val="00166F23"/>
    <w:rsid w:val="001710AB"/>
    <w:rsid w:val="00172F3A"/>
    <w:rsid w:val="00174066"/>
    <w:rsid w:val="00177E5D"/>
    <w:rsid w:val="001808A7"/>
    <w:rsid w:val="0019135F"/>
    <w:rsid w:val="00194FD7"/>
    <w:rsid w:val="001973E5"/>
    <w:rsid w:val="001A2B10"/>
    <w:rsid w:val="001A36EB"/>
    <w:rsid w:val="001A7057"/>
    <w:rsid w:val="001B3063"/>
    <w:rsid w:val="001B58B1"/>
    <w:rsid w:val="001C00F9"/>
    <w:rsid w:val="001C0136"/>
    <w:rsid w:val="001C28F2"/>
    <w:rsid w:val="001C3D69"/>
    <w:rsid w:val="001C7989"/>
    <w:rsid w:val="001D0B08"/>
    <w:rsid w:val="001D0C6F"/>
    <w:rsid w:val="001E6CE2"/>
    <w:rsid w:val="001F0FF6"/>
    <w:rsid w:val="001F4377"/>
    <w:rsid w:val="001F5EB5"/>
    <w:rsid w:val="001F612D"/>
    <w:rsid w:val="001F680F"/>
    <w:rsid w:val="001F7A55"/>
    <w:rsid w:val="002006D9"/>
    <w:rsid w:val="0020496D"/>
    <w:rsid w:val="00213C98"/>
    <w:rsid w:val="0021667C"/>
    <w:rsid w:val="002168AC"/>
    <w:rsid w:val="002224FE"/>
    <w:rsid w:val="00226B78"/>
    <w:rsid w:val="002368FC"/>
    <w:rsid w:val="00240990"/>
    <w:rsid w:val="002409AE"/>
    <w:rsid w:val="00241729"/>
    <w:rsid w:val="00243ADD"/>
    <w:rsid w:val="00243E12"/>
    <w:rsid w:val="00244D8C"/>
    <w:rsid w:val="00247399"/>
    <w:rsid w:val="002521D0"/>
    <w:rsid w:val="0025301C"/>
    <w:rsid w:val="0027219F"/>
    <w:rsid w:val="00273483"/>
    <w:rsid w:val="00275003"/>
    <w:rsid w:val="00277C21"/>
    <w:rsid w:val="00277E16"/>
    <w:rsid w:val="00277E29"/>
    <w:rsid w:val="00281D1A"/>
    <w:rsid w:val="00282D6D"/>
    <w:rsid w:val="00285325"/>
    <w:rsid w:val="00286B35"/>
    <w:rsid w:val="00287CAD"/>
    <w:rsid w:val="00294745"/>
    <w:rsid w:val="00297E5D"/>
    <w:rsid w:val="002A09DB"/>
    <w:rsid w:val="002A462B"/>
    <w:rsid w:val="002A678B"/>
    <w:rsid w:val="002B05A8"/>
    <w:rsid w:val="002B3393"/>
    <w:rsid w:val="002B5DA6"/>
    <w:rsid w:val="002B7795"/>
    <w:rsid w:val="002C1BD6"/>
    <w:rsid w:val="002C4A85"/>
    <w:rsid w:val="002C62FE"/>
    <w:rsid w:val="002C713C"/>
    <w:rsid w:val="002C7DA2"/>
    <w:rsid w:val="002D202B"/>
    <w:rsid w:val="002D3B19"/>
    <w:rsid w:val="002D7560"/>
    <w:rsid w:val="002E0996"/>
    <w:rsid w:val="003016B0"/>
    <w:rsid w:val="00302368"/>
    <w:rsid w:val="0030309E"/>
    <w:rsid w:val="003039A7"/>
    <w:rsid w:val="003041DF"/>
    <w:rsid w:val="00304D93"/>
    <w:rsid w:val="00305E49"/>
    <w:rsid w:val="00306CC5"/>
    <w:rsid w:val="003078AD"/>
    <w:rsid w:val="0031240D"/>
    <w:rsid w:val="003135DA"/>
    <w:rsid w:val="00314047"/>
    <w:rsid w:val="00316265"/>
    <w:rsid w:val="00323C93"/>
    <w:rsid w:val="0032782A"/>
    <w:rsid w:val="00332DE5"/>
    <w:rsid w:val="00333638"/>
    <w:rsid w:val="00334765"/>
    <w:rsid w:val="00335DA0"/>
    <w:rsid w:val="00337E7B"/>
    <w:rsid w:val="003412CA"/>
    <w:rsid w:val="00353D3B"/>
    <w:rsid w:val="003559E2"/>
    <w:rsid w:val="00356CEF"/>
    <w:rsid w:val="003636DE"/>
    <w:rsid w:val="0036668A"/>
    <w:rsid w:val="003717C2"/>
    <w:rsid w:val="00372B77"/>
    <w:rsid w:val="0037465B"/>
    <w:rsid w:val="00375955"/>
    <w:rsid w:val="003811B2"/>
    <w:rsid w:val="00382BBD"/>
    <w:rsid w:val="003837F4"/>
    <w:rsid w:val="00384D95"/>
    <w:rsid w:val="003855D5"/>
    <w:rsid w:val="00386E75"/>
    <w:rsid w:val="00387884"/>
    <w:rsid w:val="00392B02"/>
    <w:rsid w:val="00393214"/>
    <w:rsid w:val="00394762"/>
    <w:rsid w:val="00394AE1"/>
    <w:rsid w:val="00394D24"/>
    <w:rsid w:val="00396289"/>
    <w:rsid w:val="003A5226"/>
    <w:rsid w:val="003A5230"/>
    <w:rsid w:val="003B00A4"/>
    <w:rsid w:val="003B1042"/>
    <w:rsid w:val="003B1955"/>
    <w:rsid w:val="003B2730"/>
    <w:rsid w:val="003B4A84"/>
    <w:rsid w:val="003B6042"/>
    <w:rsid w:val="003B6B46"/>
    <w:rsid w:val="003C4CC4"/>
    <w:rsid w:val="003C52E7"/>
    <w:rsid w:val="003C7736"/>
    <w:rsid w:val="003C7F8D"/>
    <w:rsid w:val="003D0772"/>
    <w:rsid w:val="003D2BC8"/>
    <w:rsid w:val="003D3848"/>
    <w:rsid w:val="003D441B"/>
    <w:rsid w:val="003D56E5"/>
    <w:rsid w:val="003D6921"/>
    <w:rsid w:val="003E41F5"/>
    <w:rsid w:val="003F0233"/>
    <w:rsid w:val="003F0328"/>
    <w:rsid w:val="00403C98"/>
    <w:rsid w:val="00404BD0"/>
    <w:rsid w:val="00407EFC"/>
    <w:rsid w:val="004144A4"/>
    <w:rsid w:val="00416291"/>
    <w:rsid w:val="0041727F"/>
    <w:rsid w:val="0042067F"/>
    <w:rsid w:val="004228BF"/>
    <w:rsid w:val="00423322"/>
    <w:rsid w:val="00426EDC"/>
    <w:rsid w:val="00431C34"/>
    <w:rsid w:val="00431E0E"/>
    <w:rsid w:val="00436AE5"/>
    <w:rsid w:val="00436D90"/>
    <w:rsid w:val="0044043D"/>
    <w:rsid w:val="00450DB9"/>
    <w:rsid w:val="00457E74"/>
    <w:rsid w:val="00461A87"/>
    <w:rsid w:val="004625C5"/>
    <w:rsid w:val="00462EF6"/>
    <w:rsid w:val="00465983"/>
    <w:rsid w:val="004739AA"/>
    <w:rsid w:val="00474F9F"/>
    <w:rsid w:val="0048247B"/>
    <w:rsid w:val="00482911"/>
    <w:rsid w:val="004830DE"/>
    <w:rsid w:val="00486059"/>
    <w:rsid w:val="004911F2"/>
    <w:rsid w:val="00492175"/>
    <w:rsid w:val="00492C10"/>
    <w:rsid w:val="00492DFA"/>
    <w:rsid w:val="00496BCD"/>
    <w:rsid w:val="00497509"/>
    <w:rsid w:val="004A32CA"/>
    <w:rsid w:val="004A3673"/>
    <w:rsid w:val="004B19A5"/>
    <w:rsid w:val="004B2BC3"/>
    <w:rsid w:val="004B5977"/>
    <w:rsid w:val="004C5750"/>
    <w:rsid w:val="004D0CE2"/>
    <w:rsid w:val="004D12E2"/>
    <w:rsid w:val="004D1968"/>
    <w:rsid w:val="004D5E92"/>
    <w:rsid w:val="004D6898"/>
    <w:rsid w:val="004D7634"/>
    <w:rsid w:val="004E0F6A"/>
    <w:rsid w:val="004E4178"/>
    <w:rsid w:val="004E53F5"/>
    <w:rsid w:val="004E629B"/>
    <w:rsid w:val="004F0D7E"/>
    <w:rsid w:val="004F0F53"/>
    <w:rsid w:val="004F1B79"/>
    <w:rsid w:val="004F20B3"/>
    <w:rsid w:val="004F384C"/>
    <w:rsid w:val="004F3B07"/>
    <w:rsid w:val="004F41C2"/>
    <w:rsid w:val="00501EE1"/>
    <w:rsid w:val="00503BB5"/>
    <w:rsid w:val="00516044"/>
    <w:rsid w:val="00517827"/>
    <w:rsid w:val="0052020F"/>
    <w:rsid w:val="00522957"/>
    <w:rsid w:val="005233A4"/>
    <w:rsid w:val="00525454"/>
    <w:rsid w:val="00527D04"/>
    <w:rsid w:val="005307F2"/>
    <w:rsid w:val="00531346"/>
    <w:rsid w:val="00534BFD"/>
    <w:rsid w:val="00540945"/>
    <w:rsid w:val="005409BE"/>
    <w:rsid w:val="00546327"/>
    <w:rsid w:val="005541F0"/>
    <w:rsid w:val="00557790"/>
    <w:rsid w:val="005659F3"/>
    <w:rsid w:val="0056777B"/>
    <w:rsid w:val="00572008"/>
    <w:rsid w:val="00574181"/>
    <w:rsid w:val="0057522D"/>
    <w:rsid w:val="0057633F"/>
    <w:rsid w:val="0059185F"/>
    <w:rsid w:val="00594190"/>
    <w:rsid w:val="005964DB"/>
    <w:rsid w:val="00596E13"/>
    <w:rsid w:val="005A27DB"/>
    <w:rsid w:val="005A3780"/>
    <w:rsid w:val="005A5577"/>
    <w:rsid w:val="005B130A"/>
    <w:rsid w:val="005C1F1D"/>
    <w:rsid w:val="005C2350"/>
    <w:rsid w:val="005C5354"/>
    <w:rsid w:val="005C5872"/>
    <w:rsid w:val="005C5BB2"/>
    <w:rsid w:val="005C691A"/>
    <w:rsid w:val="005D1502"/>
    <w:rsid w:val="005D7219"/>
    <w:rsid w:val="005E0ADA"/>
    <w:rsid w:val="005E1581"/>
    <w:rsid w:val="005E1C50"/>
    <w:rsid w:val="005E4384"/>
    <w:rsid w:val="005E54F1"/>
    <w:rsid w:val="005E5B92"/>
    <w:rsid w:val="005F1EBE"/>
    <w:rsid w:val="005F4593"/>
    <w:rsid w:val="005F4B47"/>
    <w:rsid w:val="005F6C16"/>
    <w:rsid w:val="0060177B"/>
    <w:rsid w:val="00602C2C"/>
    <w:rsid w:val="00603D92"/>
    <w:rsid w:val="006058F6"/>
    <w:rsid w:val="00607E55"/>
    <w:rsid w:val="00613E41"/>
    <w:rsid w:val="00617FDA"/>
    <w:rsid w:val="00623F42"/>
    <w:rsid w:val="0063313D"/>
    <w:rsid w:val="006371CF"/>
    <w:rsid w:val="0063748F"/>
    <w:rsid w:val="006400A1"/>
    <w:rsid w:val="006501C0"/>
    <w:rsid w:val="0065253A"/>
    <w:rsid w:val="00653804"/>
    <w:rsid w:val="006550D7"/>
    <w:rsid w:val="00657F73"/>
    <w:rsid w:val="00660189"/>
    <w:rsid w:val="00663931"/>
    <w:rsid w:val="00664C6B"/>
    <w:rsid w:val="006660E3"/>
    <w:rsid w:val="006670E9"/>
    <w:rsid w:val="00667488"/>
    <w:rsid w:val="006744A4"/>
    <w:rsid w:val="00675109"/>
    <w:rsid w:val="00681765"/>
    <w:rsid w:val="00683AE2"/>
    <w:rsid w:val="00684EDF"/>
    <w:rsid w:val="00686657"/>
    <w:rsid w:val="00691004"/>
    <w:rsid w:val="00697A13"/>
    <w:rsid w:val="006A2378"/>
    <w:rsid w:val="006A25D6"/>
    <w:rsid w:val="006A271F"/>
    <w:rsid w:val="006A564E"/>
    <w:rsid w:val="006A6EA9"/>
    <w:rsid w:val="006B57EA"/>
    <w:rsid w:val="006B5D36"/>
    <w:rsid w:val="006C0278"/>
    <w:rsid w:val="006C1A09"/>
    <w:rsid w:val="006C232E"/>
    <w:rsid w:val="006C468D"/>
    <w:rsid w:val="006C59B1"/>
    <w:rsid w:val="006C6390"/>
    <w:rsid w:val="006D2918"/>
    <w:rsid w:val="006D3341"/>
    <w:rsid w:val="006D3F26"/>
    <w:rsid w:val="006E0FA4"/>
    <w:rsid w:val="006E4C9E"/>
    <w:rsid w:val="006F0814"/>
    <w:rsid w:val="006F205C"/>
    <w:rsid w:val="006F3161"/>
    <w:rsid w:val="006F43CF"/>
    <w:rsid w:val="006F5D71"/>
    <w:rsid w:val="006F64A5"/>
    <w:rsid w:val="007027A7"/>
    <w:rsid w:val="0070570A"/>
    <w:rsid w:val="007070B4"/>
    <w:rsid w:val="00711E7D"/>
    <w:rsid w:val="007122A8"/>
    <w:rsid w:val="0071341A"/>
    <w:rsid w:val="007151DB"/>
    <w:rsid w:val="00716BB9"/>
    <w:rsid w:val="00727F88"/>
    <w:rsid w:val="00730047"/>
    <w:rsid w:val="00731D22"/>
    <w:rsid w:val="007347A8"/>
    <w:rsid w:val="00736674"/>
    <w:rsid w:val="007538FA"/>
    <w:rsid w:val="00753C51"/>
    <w:rsid w:val="007643F9"/>
    <w:rsid w:val="007671FA"/>
    <w:rsid w:val="007710F3"/>
    <w:rsid w:val="007722F0"/>
    <w:rsid w:val="00773605"/>
    <w:rsid w:val="0077485E"/>
    <w:rsid w:val="00775084"/>
    <w:rsid w:val="0077554C"/>
    <w:rsid w:val="00776D27"/>
    <w:rsid w:val="00785309"/>
    <w:rsid w:val="00790E00"/>
    <w:rsid w:val="00791D3D"/>
    <w:rsid w:val="00793241"/>
    <w:rsid w:val="00796284"/>
    <w:rsid w:val="007A0654"/>
    <w:rsid w:val="007A0F62"/>
    <w:rsid w:val="007A425A"/>
    <w:rsid w:val="007A53CA"/>
    <w:rsid w:val="007A7AF9"/>
    <w:rsid w:val="007B7173"/>
    <w:rsid w:val="007C054F"/>
    <w:rsid w:val="007C1139"/>
    <w:rsid w:val="007D064D"/>
    <w:rsid w:val="007D1AAF"/>
    <w:rsid w:val="007D7082"/>
    <w:rsid w:val="007E56A1"/>
    <w:rsid w:val="007E753B"/>
    <w:rsid w:val="007F0336"/>
    <w:rsid w:val="007F4565"/>
    <w:rsid w:val="007F5929"/>
    <w:rsid w:val="007F64E2"/>
    <w:rsid w:val="008032F2"/>
    <w:rsid w:val="008055B6"/>
    <w:rsid w:val="00805FDB"/>
    <w:rsid w:val="00806CB1"/>
    <w:rsid w:val="008075A9"/>
    <w:rsid w:val="008078DB"/>
    <w:rsid w:val="00817775"/>
    <w:rsid w:val="00817E66"/>
    <w:rsid w:val="00820048"/>
    <w:rsid w:val="00822BB4"/>
    <w:rsid w:val="008252E8"/>
    <w:rsid w:val="00831CAC"/>
    <w:rsid w:val="00831D3A"/>
    <w:rsid w:val="00833238"/>
    <w:rsid w:val="00836423"/>
    <w:rsid w:val="00837836"/>
    <w:rsid w:val="0084016F"/>
    <w:rsid w:val="0084034D"/>
    <w:rsid w:val="00840E1C"/>
    <w:rsid w:val="00846443"/>
    <w:rsid w:val="00852EAA"/>
    <w:rsid w:val="008538D5"/>
    <w:rsid w:val="0086008E"/>
    <w:rsid w:val="00864552"/>
    <w:rsid w:val="008664CF"/>
    <w:rsid w:val="0087199B"/>
    <w:rsid w:val="008804FC"/>
    <w:rsid w:val="00881A01"/>
    <w:rsid w:val="00881FE2"/>
    <w:rsid w:val="00887895"/>
    <w:rsid w:val="0089041A"/>
    <w:rsid w:val="00891C93"/>
    <w:rsid w:val="0089400E"/>
    <w:rsid w:val="008A3480"/>
    <w:rsid w:val="008A7E10"/>
    <w:rsid w:val="008B155D"/>
    <w:rsid w:val="008B4819"/>
    <w:rsid w:val="008B4DA7"/>
    <w:rsid w:val="008B6551"/>
    <w:rsid w:val="008B7F6C"/>
    <w:rsid w:val="008C25B1"/>
    <w:rsid w:val="008C34FD"/>
    <w:rsid w:val="008C4B2C"/>
    <w:rsid w:val="008C4B7F"/>
    <w:rsid w:val="008D02CB"/>
    <w:rsid w:val="008D05DB"/>
    <w:rsid w:val="008D1CFF"/>
    <w:rsid w:val="008D38D7"/>
    <w:rsid w:val="008D3CAE"/>
    <w:rsid w:val="008E38A8"/>
    <w:rsid w:val="008E5F76"/>
    <w:rsid w:val="008E7334"/>
    <w:rsid w:val="008F08E9"/>
    <w:rsid w:val="008F6E97"/>
    <w:rsid w:val="0090011E"/>
    <w:rsid w:val="00900D24"/>
    <w:rsid w:val="00901D14"/>
    <w:rsid w:val="0090480A"/>
    <w:rsid w:val="0090599B"/>
    <w:rsid w:val="00914453"/>
    <w:rsid w:val="00922C14"/>
    <w:rsid w:val="00923EA4"/>
    <w:rsid w:val="009240FD"/>
    <w:rsid w:val="009247BE"/>
    <w:rsid w:val="00931E19"/>
    <w:rsid w:val="00933D99"/>
    <w:rsid w:val="00934598"/>
    <w:rsid w:val="00947955"/>
    <w:rsid w:val="0095217C"/>
    <w:rsid w:val="009552E8"/>
    <w:rsid w:val="009557CB"/>
    <w:rsid w:val="009571E8"/>
    <w:rsid w:val="00963842"/>
    <w:rsid w:val="0096447E"/>
    <w:rsid w:val="00964587"/>
    <w:rsid w:val="00966960"/>
    <w:rsid w:val="00970F15"/>
    <w:rsid w:val="00975062"/>
    <w:rsid w:val="009756BD"/>
    <w:rsid w:val="00976646"/>
    <w:rsid w:val="00983D74"/>
    <w:rsid w:val="00991EC3"/>
    <w:rsid w:val="00992AC8"/>
    <w:rsid w:val="00994F25"/>
    <w:rsid w:val="00995DAE"/>
    <w:rsid w:val="00996DB8"/>
    <w:rsid w:val="00997B8F"/>
    <w:rsid w:val="009A0AD4"/>
    <w:rsid w:val="009A498A"/>
    <w:rsid w:val="009C254E"/>
    <w:rsid w:val="009C4020"/>
    <w:rsid w:val="009C57C0"/>
    <w:rsid w:val="009D1B56"/>
    <w:rsid w:val="009D1D07"/>
    <w:rsid w:val="009D5DC9"/>
    <w:rsid w:val="009E7946"/>
    <w:rsid w:val="009F1771"/>
    <w:rsid w:val="009F593B"/>
    <w:rsid w:val="009F5E49"/>
    <w:rsid w:val="00A01BED"/>
    <w:rsid w:val="00A02562"/>
    <w:rsid w:val="00A046CE"/>
    <w:rsid w:val="00A05BA4"/>
    <w:rsid w:val="00A05C3C"/>
    <w:rsid w:val="00A10058"/>
    <w:rsid w:val="00A10062"/>
    <w:rsid w:val="00A11648"/>
    <w:rsid w:val="00A1393D"/>
    <w:rsid w:val="00A13BAB"/>
    <w:rsid w:val="00A17EA8"/>
    <w:rsid w:val="00A22882"/>
    <w:rsid w:val="00A22AFE"/>
    <w:rsid w:val="00A24CFF"/>
    <w:rsid w:val="00A26617"/>
    <w:rsid w:val="00A303DA"/>
    <w:rsid w:val="00A30B52"/>
    <w:rsid w:val="00A33788"/>
    <w:rsid w:val="00A33AE7"/>
    <w:rsid w:val="00A35524"/>
    <w:rsid w:val="00A406DF"/>
    <w:rsid w:val="00A41AA9"/>
    <w:rsid w:val="00A441A8"/>
    <w:rsid w:val="00A44931"/>
    <w:rsid w:val="00A4780F"/>
    <w:rsid w:val="00A5341F"/>
    <w:rsid w:val="00A553B1"/>
    <w:rsid w:val="00A5575B"/>
    <w:rsid w:val="00A573D7"/>
    <w:rsid w:val="00A57B90"/>
    <w:rsid w:val="00A628DD"/>
    <w:rsid w:val="00A80A26"/>
    <w:rsid w:val="00A84E24"/>
    <w:rsid w:val="00A94F3D"/>
    <w:rsid w:val="00AA1751"/>
    <w:rsid w:val="00AA56AE"/>
    <w:rsid w:val="00AB3D9B"/>
    <w:rsid w:val="00AB6C23"/>
    <w:rsid w:val="00AC031C"/>
    <w:rsid w:val="00AC68F6"/>
    <w:rsid w:val="00AC761D"/>
    <w:rsid w:val="00AC7F34"/>
    <w:rsid w:val="00AD0C4B"/>
    <w:rsid w:val="00AD241E"/>
    <w:rsid w:val="00AD44F4"/>
    <w:rsid w:val="00AD5873"/>
    <w:rsid w:val="00AF0773"/>
    <w:rsid w:val="00AF1F58"/>
    <w:rsid w:val="00AF40B2"/>
    <w:rsid w:val="00AF4B45"/>
    <w:rsid w:val="00AF6233"/>
    <w:rsid w:val="00AF664D"/>
    <w:rsid w:val="00AF66B0"/>
    <w:rsid w:val="00AF7E98"/>
    <w:rsid w:val="00B016B9"/>
    <w:rsid w:val="00B04535"/>
    <w:rsid w:val="00B047DE"/>
    <w:rsid w:val="00B05B28"/>
    <w:rsid w:val="00B118C8"/>
    <w:rsid w:val="00B13EFF"/>
    <w:rsid w:val="00B201CA"/>
    <w:rsid w:val="00B20523"/>
    <w:rsid w:val="00B234FC"/>
    <w:rsid w:val="00B24BDD"/>
    <w:rsid w:val="00B30038"/>
    <w:rsid w:val="00B30C37"/>
    <w:rsid w:val="00B348B7"/>
    <w:rsid w:val="00B35479"/>
    <w:rsid w:val="00B3638A"/>
    <w:rsid w:val="00B446A4"/>
    <w:rsid w:val="00B47DFC"/>
    <w:rsid w:val="00B50BE8"/>
    <w:rsid w:val="00B54883"/>
    <w:rsid w:val="00B55076"/>
    <w:rsid w:val="00B57D71"/>
    <w:rsid w:val="00B61E08"/>
    <w:rsid w:val="00B6276D"/>
    <w:rsid w:val="00B63F87"/>
    <w:rsid w:val="00B66F11"/>
    <w:rsid w:val="00B67E2E"/>
    <w:rsid w:val="00B741FA"/>
    <w:rsid w:val="00B76ED8"/>
    <w:rsid w:val="00B85251"/>
    <w:rsid w:val="00B869E5"/>
    <w:rsid w:val="00B87C6B"/>
    <w:rsid w:val="00B91B89"/>
    <w:rsid w:val="00B940AF"/>
    <w:rsid w:val="00B95D1C"/>
    <w:rsid w:val="00B96D10"/>
    <w:rsid w:val="00BA3A89"/>
    <w:rsid w:val="00BA4A7C"/>
    <w:rsid w:val="00BA5101"/>
    <w:rsid w:val="00BC02BD"/>
    <w:rsid w:val="00BC1327"/>
    <w:rsid w:val="00BC19DF"/>
    <w:rsid w:val="00BC345A"/>
    <w:rsid w:val="00BC34E6"/>
    <w:rsid w:val="00BC4994"/>
    <w:rsid w:val="00BC7974"/>
    <w:rsid w:val="00BD2239"/>
    <w:rsid w:val="00BD73FF"/>
    <w:rsid w:val="00BE2102"/>
    <w:rsid w:val="00BE29C6"/>
    <w:rsid w:val="00BE5563"/>
    <w:rsid w:val="00BF165B"/>
    <w:rsid w:val="00BF51BA"/>
    <w:rsid w:val="00C00CCE"/>
    <w:rsid w:val="00C00D88"/>
    <w:rsid w:val="00C023B0"/>
    <w:rsid w:val="00C02E1D"/>
    <w:rsid w:val="00C036DF"/>
    <w:rsid w:val="00C04EA7"/>
    <w:rsid w:val="00C052EF"/>
    <w:rsid w:val="00C1106A"/>
    <w:rsid w:val="00C12B9F"/>
    <w:rsid w:val="00C211E9"/>
    <w:rsid w:val="00C22393"/>
    <w:rsid w:val="00C22928"/>
    <w:rsid w:val="00C232D2"/>
    <w:rsid w:val="00C2346A"/>
    <w:rsid w:val="00C270CF"/>
    <w:rsid w:val="00C27E96"/>
    <w:rsid w:val="00C34940"/>
    <w:rsid w:val="00C37DC4"/>
    <w:rsid w:val="00C40279"/>
    <w:rsid w:val="00C40D97"/>
    <w:rsid w:val="00C46618"/>
    <w:rsid w:val="00C54447"/>
    <w:rsid w:val="00C54A67"/>
    <w:rsid w:val="00C631B0"/>
    <w:rsid w:val="00C70A88"/>
    <w:rsid w:val="00C72329"/>
    <w:rsid w:val="00C72594"/>
    <w:rsid w:val="00C73E01"/>
    <w:rsid w:val="00C80CC8"/>
    <w:rsid w:val="00C85189"/>
    <w:rsid w:val="00C876EF"/>
    <w:rsid w:val="00C878E4"/>
    <w:rsid w:val="00C9084A"/>
    <w:rsid w:val="00CA0B50"/>
    <w:rsid w:val="00CA6B67"/>
    <w:rsid w:val="00CB1EBA"/>
    <w:rsid w:val="00CB56F6"/>
    <w:rsid w:val="00CB592D"/>
    <w:rsid w:val="00CB61FE"/>
    <w:rsid w:val="00CB6F50"/>
    <w:rsid w:val="00CB737A"/>
    <w:rsid w:val="00CB7474"/>
    <w:rsid w:val="00CC0296"/>
    <w:rsid w:val="00CC2790"/>
    <w:rsid w:val="00CC283B"/>
    <w:rsid w:val="00CC2EA8"/>
    <w:rsid w:val="00CD13FF"/>
    <w:rsid w:val="00CD3CE1"/>
    <w:rsid w:val="00CD5B85"/>
    <w:rsid w:val="00CD7685"/>
    <w:rsid w:val="00CD7C23"/>
    <w:rsid w:val="00CE7C88"/>
    <w:rsid w:val="00CF24F8"/>
    <w:rsid w:val="00CF34BF"/>
    <w:rsid w:val="00CF48D7"/>
    <w:rsid w:val="00D045A4"/>
    <w:rsid w:val="00D066F1"/>
    <w:rsid w:val="00D11929"/>
    <w:rsid w:val="00D1237A"/>
    <w:rsid w:val="00D23B88"/>
    <w:rsid w:val="00D2409B"/>
    <w:rsid w:val="00D240CF"/>
    <w:rsid w:val="00D2752F"/>
    <w:rsid w:val="00D31E8A"/>
    <w:rsid w:val="00D40CEB"/>
    <w:rsid w:val="00D41F48"/>
    <w:rsid w:val="00D4203E"/>
    <w:rsid w:val="00D618C4"/>
    <w:rsid w:val="00D641A5"/>
    <w:rsid w:val="00D703AF"/>
    <w:rsid w:val="00D70E95"/>
    <w:rsid w:val="00D73313"/>
    <w:rsid w:val="00D73A22"/>
    <w:rsid w:val="00D74F17"/>
    <w:rsid w:val="00D77EB8"/>
    <w:rsid w:val="00D8357A"/>
    <w:rsid w:val="00D86638"/>
    <w:rsid w:val="00D90DBD"/>
    <w:rsid w:val="00D9183B"/>
    <w:rsid w:val="00D92224"/>
    <w:rsid w:val="00D940C4"/>
    <w:rsid w:val="00D9595C"/>
    <w:rsid w:val="00D95EEA"/>
    <w:rsid w:val="00D969E9"/>
    <w:rsid w:val="00DC7D5F"/>
    <w:rsid w:val="00DD2D43"/>
    <w:rsid w:val="00DD46A4"/>
    <w:rsid w:val="00DD56CF"/>
    <w:rsid w:val="00DE0190"/>
    <w:rsid w:val="00DF01A4"/>
    <w:rsid w:val="00DF01A9"/>
    <w:rsid w:val="00DF18D6"/>
    <w:rsid w:val="00DF5D0E"/>
    <w:rsid w:val="00DF775E"/>
    <w:rsid w:val="00DF7D90"/>
    <w:rsid w:val="00E01991"/>
    <w:rsid w:val="00E026D7"/>
    <w:rsid w:val="00E03BD2"/>
    <w:rsid w:val="00E050F7"/>
    <w:rsid w:val="00E1319F"/>
    <w:rsid w:val="00E13A76"/>
    <w:rsid w:val="00E21FC8"/>
    <w:rsid w:val="00E239A8"/>
    <w:rsid w:val="00E244D2"/>
    <w:rsid w:val="00E27BC0"/>
    <w:rsid w:val="00E30783"/>
    <w:rsid w:val="00E33876"/>
    <w:rsid w:val="00E34245"/>
    <w:rsid w:val="00E40185"/>
    <w:rsid w:val="00E435BF"/>
    <w:rsid w:val="00E4642B"/>
    <w:rsid w:val="00E474ED"/>
    <w:rsid w:val="00E506EE"/>
    <w:rsid w:val="00E52EE8"/>
    <w:rsid w:val="00E573D4"/>
    <w:rsid w:val="00E60A2B"/>
    <w:rsid w:val="00E60D1B"/>
    <w:rsid w:val="00E73569"/>
    <w:rsid w:val="00E74D33"/>
    <w:rsid w:val="00E7711C"/>
    <w:rsid w:val="00E810CB"/>
    <w:rsid w:val="00E90276"/>
    <w:rsid w:val="00E9092D"/>
    <w:rsid w:val="00E92BE5"/>
    <w:rsid w:val="00E9378D"/>
    <w:rsid w:val="00E93EC6"/>
    <w:rsid w:val="00E94801"/>
    <w:rsid w:val="00E9502D"/>
    <w:rsid w:val="00EA13DD"/>
    <w:rsid w:val="00EA43DB"/>
    <w:rsid w:val="00EA5A39"/>
    <w:rsid w:val="00EB15CD"/>
    <w:rsid w:val="00EB5B3B"/>
    <w:rsid w:val="00EB6E3B"/>
    <w:rsid w:val="00EB7A9A"/>
    <w:rsid w:val="00EC0490"/>
    <w:rsid w:val="00EC1BEE"/>
    <w:rsid w:val="00EC308A"/>
    <w:rsid w:val="00EC3356"/>
    <w:rsid w:val="00EC3808"/>
    <w:rsid w:val="00EC3999"/>
    <w:rsid w:val="00EC63A7"/>
    <w:rsid w:val="00EC6AFC"/>
    <w:rsid w:val="00EC701E"/>
    <w:rsid w:val="00ED1E70"/>
    <w:rsid w:val="00ED50DD"/>
    <w:rsid w:val="00EE65AE"/>
    <w:rsid w:val="00EE79BC"/>
    <w:rsid w:val="00EF005C"/>
    <w:rsid w:val="00EF38D7"/>
    <w:rsid w:val="00EF4DFE"/>
    <w:rsid w:val="00EF671B"/>
    <w:rsid w:val="00F00DCE"/>
    <w:rsid w:val="00F00E7B"/>
    <w:rsid w:val="00F02C9F"/>
    <w:rsid w:val="00F07A49"/>
    <w:rsid w:val="00F07AE4"/>
    <w:rsid w:val="00F121CC"/>
    <w:rsid w:val="00F125ED"/>
    <w:rsid w:val="00F12DC7"/>
    <w:rsid w:val="00F226A3"/>
    <w:rsid w:val="00F25D72"/>
    <w:rsid w:val="00F34BB0"/>
    <w:rsid w:val="00F37467"/>
    <w:rsid w:val="00F436A2"/>
    <w:rsid w:val="00F4384E"/>
    <w:rsid w:val="00F46DAB"/>
    <w:rsid w:val="00F533D6"/>
    <w:rsid w:val="00F53459"/>
    <w:rsid w:val="00F548D9"/>
    <w:rsid w:val="00F54D8B"/>
    <w:rsid w:val="00F62D7C"/>
    <w:rsid w:val="00F64072"/>
    <w:rsid w:val="00F6578C"/>
    <w:rsid w:val="00F71A2E"/>
    <w:rsid w:val="00F72D93"/>
    <w:rsid w:val="00F74D5F"/>
    <w:rsid w:val="00F7537B"/>
    <w:rsid w:val="00F76492"/>
    <w:rsid w:val="00F76721"/>
    <w:rsid w:val="00F81F7D"/>
    <w:rsid w:val="00F860DF"/>
    <w:rsid w:val="00F86883"/>
    <w:rsid w:val="00F90CDD"/>
    <w:rsid w:val="00F9244F"/>
    <w:rsid w:val="00F97D76"/>
    <w:rsid w:val="00F97FAC"/>
    <w:rsid w:val="00FA15E0"/>
    <w:rsid w:val="00FA4E53"/>
    <w:rsid w:val="00FA7885"/>
    <w:rsid w:val="00FB0FFB"/>
    <w:rsid w:val="00FB4A94"/>
    <w:rsid w:val="00FB5C1C"/>
    <w:rsid w:val="00FB69B4"/>
    <w:rsid w:val="00FB7E8F"/>
    <w:rsid w:val="00FC1BED"/>
    <w:rsid w:val="00FC3205"/>
    <w:rsid w:val="00FC3E7F"/>
    <w:rsid w:val="00FC4447"/>
    <w:rsid w:val="00FD016B"/>
    <w:rsid w:val="00FD0732"/>
    <w:rsid w:val="00FE40CF"/>
    <w:rsid w:val="00FE4C66"/>
    <w:rsid w:val="00FE5672"/>
    <w:rsid w:val="00FE5845"/>
    <w:rsid w:val="00FE7FB2"/>
    <w:rsid w:val="00FF1552"/>
    <w:rsid w:val="00FF302B"/>
    <w:rsid w:val="00FF3900"/>
    <w:rsid w:val="00FF4520"/>
    <w:rsid w:val="00FF45CA"/>
    <w:rsid w:val="00FF6267"/>
    <w:rsid w:val="00FF7D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64AA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860DF"/>
    <w:rPr>
      <w:rFonts w:ascii="Arial" w:hAnsi="Arial"/>
      <w:lang w:val="en-GB" w:eastAsia="he-IL"/>
    </w:rPr>
  </w:style>
  <w:style w:type="paragraph" w:styleId="Heading1">
    <w:name w:val="heading 1"/>
    <w:basedOn w:val="Normal"/>
    <w:next w:val="Normal"/>
    <w:qFormat/>
    <w:pPr>
      <w:keepNext/>
      <w:numPr>
        <w:numId w:val="16"/>
      </w:numPr>
      <w:spacing w:before="240" w:after="60"/>
      <w:outlineLvl w:val="0"/>
    </w:pPr>
    <w:rPr>
      <w:b/>
      <w:bCs/>
      <w:kern w:val="28"/>
      <w:sz w:val="28"/>
      <w:szCs w:val="28"/>
    </w:rPr>
  </w:style>
  <w:style w:type="paragraph" w:styleId="Heading2">
    <w:name w:val="heading 2"/>
    <w:basedOn w:val="Normal"/>
    <w:next w:val="Normal"/>
    <w:qFormat/>
    <w:pPr>
      <w:keepNext/>
      <w:numPr>
        <w:ilvl w:val="1"/>
        <w:numId w:val="16"/>
      </w:numPr>
      <w:ind w:left="1152" w:hanging="864"/>
      <w:outlineLvl w:val="1"/>
    </w:pPr>
    <w:rPr>
      <w:b/>
      <w:bCs/>
      <w:sz w:val="28"/>
      <w:szCs w:val="24"/>
    </w:rPr>
  </w:style>
  <w:style w:type="paragraph" w:styleId="Heading3">
    <w:name w:val="heading 3"/>
    <w:basedOn w:val="Normal"/>
    <w:next w:val="Normal"/>
    <w:qFormat/>
    <w:pPr>
      <w:keepNext/>
      <w:numPr>
        <w:ilvl w:val="2"/>
        <w:numId w:val="16"/>
      </w:numPr>
      <w:spacing w:before="240" w:after="60"/>
      <w:outlineLvl w:val="2"/>
    </w:pPr>
    <w:rPr>
      <w:b/>
      <w:sz w:val="24"/>
      <w:szCs w:val="24"/>
    </w:rPr>
  </w:style>
  <w:style w:type="paragraph" w:styleId="Heading4">
    <w:name w:val="heading 4"/>
    <w:basedOn w:val="Normal"/>
    <w:next w:val="Normal"/>
    <w:qFormat/>
    <w:pPr>
      <w:keepNext/>
      <w:numPr>
        <w:ilvl w:val="3"/>
        <w:numId w:val="16"/>
      </w:numPr>
      <w:outlineLvl w:val="3"/>
    </w:pPr>
    <w:rPr>
      <w:b/>
      <w:bCs/>
      <w:sz w:val="28"/>
      <w:szCs w:val="28"/>
      <w:lang w:eastAsia="en-US"/>
    </w:rPr>
  </w:style>
  <w:style w:type="paragraph" w:styleId="Heading5">
    <w:name w:val="heading 5"/>
    <w:basedOn w:val="Normal"/>
    <w:next w:val="Normal"/>
    <w:qFormat/>
    <w:pPr>
      <w:keepNext/>
      <w:numPr>
        <w:ilvl w:val="4"/>
        <w:numId w:val="16"/>
      </w:numPr>
      <w:tabs>
        <w:tab w:val="left" w:pos="8640"/>
      </w:tabs>
      <w:autoSpaceDE w:val="0"/>
      <w:autoSpaceDN w:val="0"/>
      <w:adjustRightInd w:val="0"/>
      <w:outlineLvl w:val="4"/>
    </w:pPr>
    <w:rPr>
      <w:b/>
      <w:bCs/>
      <w:sz w:val="24"/>
      <w:szCs w:val="24"/>
      <w:lang w:eastAsia="en-US"/>
    </w:rPr>
  </w:style>
  <w:style w:type="paragraph" w:styleId="Heading6">
    <w:name w:val="heading 6"/>
    <w:basedOn w:val="Normal"/>
    <w:next w:val="Normal"/>
    <w:qFormat/>
    <w:pPr>
      <w:numPr>
        <w:ilvl w:val="5"/>
        <w:numId w:val="16"/>
      </w:numPr>
      <w:spacing w:before="240" w:after="60"/>
      <w:outlineLvl w:val="5"/>
    </w:pPr>
    <w:rPr>
      <w:b/>
      <w:bCs/>
      <w:sz w:val="22"/>
      <w:szCs w:val="22"/>
    </w:rPr>
  </w:style>
  <w:style w:type="paragraph" w:styleId="Heading7">
    <w:name w:val="heading 7"/>
    <w:basedOn w:val="Normal"/>
    <w:next w:val="Normal"/>
    <w:qFormat/>
    <w:pPr>
      <w:numPr>
        <w:ilvl w:val="6"/>
        <w:numId w:val="16"/>
      </w:numPr>
      <w:spacing w:before="240" w:after="60"/>
      <w:outlineLvl w:val="6"/>
    </w:pPr>
    <w:rPr>
      <w:sz w:val="24"/>
      <w:szCs w:val="24"/>
    </w:rPr>
  </w:style>
  <w:style w:type="paragraph" w:styleId="Heading8">
    <w:name w:val="heading 8"/>
    <w:basedOn w:val="Normal"/>
    <w:next w:val="Normal"/>
    <w:qFormat/>
    <w:pPr>
      <w:numPr>
        <w:ilvl w:val="7"/>
        <w:numId w:val="16"/>
      </w:numPr>
      <w:spacing w:before="240" w:after="60"/>
      <w:outlineLvl w:val="7"/>
    </w:pPr>
    <w:rPr>
      <w:i/>
      <w:iCs/>
      <w:sz w:val="24"/>
      <w:szCs w:val="24"/>
    </w:rPr>
  </w:style>
  <w:style w:type="paragraph" w:styleId="Heading9">
    <w:name w:val="heading 9"/>
    <w:basedOn w:val="Normal"/>
    <w:next w:val="Normal"/>
    <w:qFormat/>
    <w:pPr>
      <w:numPr>
        <w:ilvl w:val="8"/>
        <w:numId w:val="1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autoSpaceDE w:val="0"/>
      <w:autoSpaceDN w:val="0"/>
    </w:pPr>
    <w:rPr>
      <w:sz w:val="24"/>
      <w:szCs w:val="24"/>
    </w:rPr>
  </w:style>
  <w:style w:type="paragraph" w:styleId="BodyText">
    <w:name w:val="Body Text"/>
    <w:basedOn w:val="Normal"/>
    <w:rPr>
      <w:sz w:val="24"/>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Verdana" w:hAnsi="Verdana" w:cs="Arial"/>
      <w:b/>
      <w:bCs/>
      <w:sz w:val="28"/>
      <w:szCs w:val="28"/>
      <w:u w:val="single"/>
      <w:lang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semiHidden/>
    <w:pPr>
      <w:spacing w:before="360"/>
    </w:pPr>
    <w:rPr>
      <w:rFonts w:cs="Arial"/>
      <w:b/>
      <w:bCs/>
      <w:caps/>
      <w:sz w:val="24"/>
      <w:szCs w:val="24"/>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tabs>
        <w:tab w:val="left" w:pos="1000"/>
        <w:tab w:val="right" w:leader="dot" w:pos="8296"/>
      </w:tabs>
    </w:pPr>
    <w:rPr>
      <w:rFonts w:cs="Arial"/>
      <w:b/>
      <w:bCs/>
      <w:noProof/>
      <w:lang w:eastAsia="en-US"/>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rPr>
      <w:color w:val="0000FF"/>
      <w:u w:val="single"/>
    </w:r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ind w:left="6"/>
    </w:pPr>
    <w:rPr>
      <w:rFonts w:cs="Arial"/>
      <w:color w:val="FF0000"/>
      <w:sz w:val="24"/>
      <w:szCs w:val="24"/>
      <w:lang w:eastAsia="en-US" w:bidi="ar-SA"/>
    </w:rPr>
  </w:style>
  <w:style w:type="paragraph" w:customStyle="1" w:styleId="statement">
    <w:name w:val="statement"/>
    <w:basedOn w:val="Normal"/>
    <w:pPr>
      <w:spacing w:before="100" w:beforeAutospacing="1" w:after="100" w:afterAutospacing="1"/>
    </w:pPr>
    <w:rPr>
      <w:rFonts w:cs="Arial"/>
      <w:sz w:val="15"/>
      <w:szCs w:val="15"/>
      <w:lang w:eastAsia="en-US"/>
    </w:rPr>
  </w:style>
  <w:style w:type="character" w:customStyle="1" w:styleId="heading10">
    <w:name w:val="heading1"/>
    <w:rPr>
      <w:color w:val="808080"/>
    </w:rPr>
  </w:style>
  <w:style w:type="character" w:styleId="Strong">
    <w:name w:val="Strong"/>
    <w:qFormat/>
    <w:rPr>
      <w:b/>
      <w:bCs/>
    </w:rPr>
  </w:style>
  <w:style w:type="character" w:styleId="Emphasis">
    <w:name w:val="Emphasis"/>
    <w:qFormat/>
    <w:rPr>
      <w:i/>
      <w:iCs/>
    </w:rPr>
  </w:style>
  <w:style w:type="table" w:styleId="TableGrid">
    <w:name w:val="Table Grid"/>
    <w:basedOn w:val="TableNormal"/>
    <w:uiPriority w:val="39"/>
    <w:rsid w:val="000C26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Pr>
      <w:color w:val="800080"/>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 (TT)" w:hAnsi="Times (TT)"/>
      <w:color w:val="000000"/>
      <w:sz w:val="24"/>
      <w:lang w:bidi="ar-SA"/>
    </w:rPr>
  </w:style>
  <w:style w:type="character" w:customStyle="1" w:styleId="Heading1Char">
    <w:name w:val="Heading 1 Char"/>
    <w:rPr>
      <w:rFonts w:ascii="Arial" w:hAnsi="Arial"/>
      <w:b/>
      <w:bCs/>
      <w:kern w:val="28"/>
      <w:sz w:val="28"/>
      <w:szCs w:val="28"/>
      <w:lang w:val="en-US" w:eastAsia="he-IL" w:bidi="he-IL"/>
    </w:rPr>
  </w:style>
  <w:style w:type="character" w:customStyle="1" w:styleId="NormalWebChar">
    <w:name w:val="Normal (Web) Char"/>
    <w:rPr>
      <w:sz w:val="24"/>
      <w:szCs w:val="24"/>
      <w:lang w:val="en-US" w:eastAsia="he-IL" w:bidi="he-IL"/>
    </w:rPr>
  </w:style>
  <w:style w:type="character" w:customStyle="1" w:styleId="Heading3Char">
    <w:name w:val="Heading 3 Char"/>
    <w:rPr>
      <w:rFonts w:ascii="Arial" w:hAnsi="Arial"/>
      <w:b/>
      <w:sz w:val="24"/>
      <w:szCs w:val="24"/>
      <w:lang w:val="en-US" w:eastAsia="he-IL" w:bidi="he-IL"/>
    </w:rPr>
  </w:style>
  <w:style w:type="paragraph" w:styleId="ListParagraph">
    <w:name w:val="List Paragraph"/>
    <w:basedOn w:val="Normal"/>
    <w:uiPriority w:val="34"/>
    <w:qFormat/>
    <w:rsid w:val="00A22882"/>
    <w:pPr>
      <w:ind w:left="720"/>
      <w:contextualSpacing/>
    </w:pPr>
  </w:style>
  <w:style w:type="paragraph" w:styleId="CommentSubject">
    <w:name w:val="annotation subject"/>
    <w:basedOn w:val="CommentText"/>
    <w:next w:val="CommentText"/>
    <w:link w:val="CommentSubjectChar"/>
    <w:semiHidden/>
    <w:unhideWhenUsed/>
    <w:rsid w:val="00DF7D90"/>
    <w:rPr>
      <w:b/>
      <w:bCs/>
    </w:rPr>
  </w:style>
  <w:style w:type="character" w:customStyle="1" w:styleId="CommentTextChar">
    <w:name w:val="Comment Text Char"/>
    <w:basedOn w:val="DefaultParagraphFont"/>
    <w:link w:val="CommentText"/>
    <w:semiHidden/>
    <w:rsid w:val="00DF7D90"/>
    <w:rPr>
      <w:rFonts w:ascii="Arial" w:hAnsi="Arial"/>
      <w:lang w:val="en-GB" w:eastAsia="he-IL"/>
    </w:rPr>
  </w:style>
  <w:style w:type="character" w:customStyle="1" w:styleId="CommentSubjectChar">
    <w:name w:val="Comment Subject Char"/>
    <w:basedOn w:val="CommentTextChar"/>
    <w:link w:val="CommentSubject"/>
    <w:semiHidden/>
    <w:rsid w:val="00DF7D90"/>
    <w:rPr>
      <w:rFonts w:ascii="Arial" w:hAnsi="Arial"/>
      <w:b/>
      <w:bCs/>
      <w:lang w:val="en-GB"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12388">
      <w:bodyDiv w:val="1"/>
      <w:marLeft w:val="0"/>
      <w:marRight w:val="0"/>
      <w:marTop w:val="0"/>
      <w:marBottom w:val="0"/>
      <w:divBdr>
        <w:top w:val="none" w:sz="0" w:space="0" w:color="auto"/>
        <w:left w:val="none" w:sz="0" w:space="0" w:color="auto"/>
        <w:bottom w:val="none" w:sz="0" w:space="0" w:color="auto"/>
        <w:right w:val="none" w:sz="0" w:space="0" w:color="auto"/>
      </w:divBdr>
      <w:divsChild>
        <w:div w:id="681467334">
          <w:marLeft w:val="0"/>
          <w:marRight w:val="0"/>
          <w:marTop w:val="0"/>
          <w:marBottom w:val="0"/>
          <w:divBdr>
            <w:top w:val="none" w:sz="0" w:space="0" w:color="auto"/>
            <w:left w:val="none" w:sz="0" w:space="0" w:color="auto"/>
            <w:bottom w:val="none" w:sz="0" w:space="0" w:color="auto"/>
            <w:right w:val="none" w:sz="0" w:space="0" w:color="auto"/>
          </w:divBdr>
        </w:div>
        <w:div w:id="2115706072">
          <w:marLeft w:val="0"/>
          <w:marRight w:val="0"/>
          <w:marTop w:val="0"/>
          <w:marBottom w:val="0"/>
          <w:divBdr>
            <w:top w:val="none" w:sz="0" w:space="0" w:color="auto"/>
            <w:left w:val="none" w:sz="0" w:space="0" w:color="auto"/>
            <w:bottom w:val="none" w:sz="0" w:space="0" w:color="auto"/>
            <w:right w:val="none" w:sz="0" w:space="0" w:color="auto"/>
          </w:divBdr>
        </w:div>
      </w:divsChild>
    </w:div>
    <w:div w:id="192236285">
      <w:bodyDiv w:val="1"/>
      <w:marLeft w:val="0"/>
      <w:marRight w:val="0"/>
      <w:marTop w:val="0"/>
      <w:marBottom w:val="0"/>
      <w:divBdr>
        <w:top w:val="none" w:sz="0" w:space="0" w:color="auto"/>
        <w:left w:val="none" w:sz="0" w:space="0" w:color="auto"/>
        <w:bottom w:val="none" w:sz="0" w:space="0" w:color="auto"/>
        <w:right w:val="none" w:sz="0" w:space="0" w:color="auto"/>
      </w:divBdr>
    </w:div>
    <w:div w:id="895315799">
      <w:bodyDiv w:val="1"/>
      <w:marLeft w:val="0"/>
      <w:marRight w:val="0"/>
      <w:marTop w:val="0"/>
      <w:marBottom w:val="0"/>
      <w:divBdr>
        <w:top w:val="none" w:sz="0" w:space="0" w:color="auto"/>
        <w:left w:val="none" w:sz="0" w:space="0" w:color="auto"/>
        <w:bottom w:val="none" w:sz="0" w:space="0" w:color="auto"/>
        <w:right w:val="none" w:sz="0" w:space="0" w:color="auto"/>
      </w:divBdr>
    </w:div>
    <w:div w:id="957029955">
      <w:bodyDiv w:val="1"/>
      <w:marLeft w:val="0"/>
      <w:marRight w:val="0"/>
      <w:marTop w:val="0"/>
      <w:marBottom w:val="0"/>
      <w:divBdr>
        <w:top w:val="none" w:sz="0" w:space="0" w:color="auto"/>
        <w:left w:val="none" w:sz="0" w:space="0" w:color="auto"/>
        <w:bottom w:val="none" w:sz="0" w:space="0" w:color="auto"/>
        <w:right w:val="none" w:sz="0" w:space="0" w:color="auto"/>
      </w:divBdr>
    </w:div>
    <w:div w:id="1070887512">
      <w:bodyDiv w:val="1"/>
      <w:marLeft w:val="0"/>
      <w:marRight w:val="0"/>
      <w:marTop w:val="0"/>
      <w:marBottom w:val="0"/>
      <w:divBdr>
        <w:top w:val="none" w:sz="0" w:space="0" w:color="auto"/>
        <w:left w:val="none" w:sz="0" w:space="0" w:color="auto"/>
        <w:bottom w:val="none" w:sz="0" w:space="0" w:color="auto"/>
        <w:right w:val="none" w:sz="0" w:space="0" w:color="auto"/>
      </w:divBdr>
    </w:div>
    <w:div w:id="1077628411">
      <w:bodyDiv w:val="1"/>
      <w:marLeft w:val="0"/>
      <w:marRight w:val="0"/>
      <w:marTop w:val="0"/>
      <w:marBottom w:val="0"/>
      <w:divBdr>
        <w:top w:val="none" w:sz="0" w:space="0" w:color="auto"/>
        <w:left w:val="none" w:sz="0" w:space="0" w:color="auto"/>
        <w:bottom w:val="none" w:sz="0" w:space="0" w:color="auto"/>
        <w:right w:val="none" w:sz="0" w:space="0" w:color="auto"/>
      </w:divBdr>
    </w:div>
    <w:div w:id="1337923233">
      <w:bodyDiv w:val="1"/>
      <w:marLeft w:val="0"/>
      <w:marRight w:val="0"/>
      <w:marTop w:val="0"/>
      <w:marBottom w:val="0"/>
      <w:divBdr>
        <w:top w:val="none" w:sz="0" w:space="0" w:color="auto"/>
        <w:left w:val="none" w:sz="0" w:space="0" w:color="auto"/>
        <w:bottom w:val="none" w:sz="0" w:space="0" w:color="auto"/>
        <w:right w:val="none" w:sz="0" w:space="0" w:color="auto"/>
      </w:divBdr>
      <w:divsChild>
        <w:div w:id="417868611">
          <w:marLeft w:val="0"/>
          <w:marRight w:val="0"/>
          <w:marTop w:val="0"/>
          <w:marBottom w:val="0"/>
          <w:divBdr>
            <w:top w:val="none" w:sz="0" w:space="0" w:color="auto"/>
            <w:left w:val="none" w:sz="0" w:space="0" w:color="auto"/>
            <w:bottom w:val="none" w:sz="0" w:space="0" w:color="auto"/>
            <w:right w:val="none" w:sz="0" w:space="0" w:color="auto"/>
          </w:divBdr>
        </w:div>
        <w:div w:id="1607350520">
          <w:marLeft w:val="0"/>
          <w:marRight w:val="0"/>
          <w:marTop w:val="0"/>
          <w:marBottom w:val="0"/>
          <w:divBdr>
            <w:top w:val="none" w:sz="0" w:space="0" w:color="auto"/>
            <w:left w:val="none" w:sz="0" w:space="0" w:color="auto"/>
            <w:bottom w:val="none" w:sz="0" w:space="0" w:color="auto"/>
            <w:right w:val="none" w:sz="0" w:space="0" w:color="auto"/>
          </w:divBdr>
        </w:div>
      </w:divsChild>
    </w:div>
    <w:div w:id="1516920520">
      <w:bodyDiv w:val="1"/>
      <w:marLeft w:val="0"/>
      <w:marRight w:val="0"/>
      <w:marTop w:val="0"/>
      <w:marBottom w:val="0"/>
      <w:divBdr>
        <w:top w:val="none" w:sz="0" w:space="0" w:color="auto"/>
        <w:left w:val="none" w:sz="0" w:space="0" w:color="auto"/>
        <w:bottom w:val="none" w:sz="0" w:space="0" w:color="auto"/>
        <w:right w:val="none" w:sz="0" w:space="0" w:color="auto"/>
      </w:divBdr>
    </w:div>
    <w:div w:id="1520001041">
      <w:bodyDiv w:val="1"/>
      <w:marLeft w:val="0"/>
      <w:marRight w:val="0"/>
      <w:marTop w:val="0"/>
      <w:marBottom w:val="0"/>
      <w:divBdr>
        <w:top w:val="none" w:sz="0" w:space="0" w:color="auto"/>
        <w:left w:val="none" w:sz="0" w:space="0" w:color="auto"/>
        <w:bottom w:val="none" w:sz="0" w:space="0" w:color="auto"/>
        <w:right w:val="none" w:sz="0" w:space="0" w:color="auto"/>
      </w:divBdr>
    </w:div>
    <w:div w:id="1543712561">
      <w:bodyDiv w:val="1"/>
      <w:marLeft w:val="0"/>
      <w:marRight w:val="0"/>
      <w:marTop w:val="0"/>
      <w:marBottom w:val="0"/>
      <w:divBdr>
        <w:top w:val="none" w:sz="0" w:space="0" w:color="auto"/>
        <w:left w:val="none" w:sz="0" w:space="0" w:color="auto"/>
        <w:bottom w:val="none" w:sz="0" w:space="0" w:color="auto"/>
        <w:right w:val="none" w:sz="0" w:space="0" w:color="auto"/>
      </w:divBdr>
    </w:div>
    <w:div w:id="1657150701">
      <w:bodyDiv w:val="1"/>
      <w:marLeft w:val="0"/>
      <w:marRight w:val="0"/>
      <w:marTop w:val="0"/>
      <w:marBottom w:val="0"/>
      <w:divBdr>
        <w:top w:val="none" w:sz="0" w:space="0" w:color="auto"/>
        <w:left w:val="none" w:sz="0" w:space="0" w:color="auto"/>
        <w:bottom w:val="none" w:sz="0" w:space="0" w:color="auto"/>
        <w:right w:val="none" w:sz="0" w:space="0" w:color="auto"/>
      </w:divBdr>
    </w:div>
    <w:div w:id="1808546270">
      <w:bodyDiv w:val="1"/>
      <w:marLeft w:val="0"/>
      <w:marRight w:val="0"/>
      <w:marTop w:val="0"/>
      <w:marBottom w:val="0"/>
      <w:divBdr>
        <w:top w:val="none" w:sz="0" w:space="0" w:color="auto"/>
        <w:left w:val="none" w:sz="0" w:space="0" w:color="auto"/>
        <w:bottom w:val="none" w:sz="0" w:space="0" w:color="auto"/>
        <w:right w:val="none" w:sz="0" w:space="0" w:color="auto"/>
      </w:divBdr>
    </w:div>
    <w:div w:id="1888638410">
      <w:bodyDiv w:val="1"/>
      <w:marLeft w:val="0"/>
      <w:marRight w:val="0"/>
      <w:marTop w:val="0"/>
      <w:marBottom w:val="0"/>
      <w:divBdr>
        <w:top w:val="none" w:sz="0" w:space="0" w:color="auto"/>
        <w:left w:val="none" w:sz="0" w:space="0" w:color="auto"/>
        <w:bottom w:val="none" w:sz="0" w:space="0" w:color="auto"/>
        <w:right w:val="none" w:sz="0" w:space="0" w:color="auto"/>
      </w:divBdr>
    </w:div>
    <w:div w:id="1933126247">
      <w:bodyDiv w:val="1"/>
      <w:marLeft w:val="0"/>
      <w:marRight w:val="0"/>
      <w:marTop w:val="0"/>
      <w:marBottom w:val="0"/>
      <w:divBdr>
        <w:top w:val="none" w:sz="0" w:space="0" w:color="auto"/>
        <w:left w:val="none" w:sz="0" w:space="0" w:color="auto"/>
        <w:bottom w:val="none" w:sz="0" w:space="0" w:color="auto"/>
        <w:right w:val="none" w:sz="0" w:space="0" w:color="auto"/>
      </w:divBdr>
    </w:div>
    <w:div w:id="2036341657">
      <w:bodyDiv w:val="1"/>
      <w:marLeft w:val="0"/>
      <w:marRight w:val="0"/>
      <w:marTop w:val="0"/>
      <w:marBottom w:val="0"/>
      <w:divBdr>
        <w:top w:val="none" w:sz="0" w:space="0" w:color="auto"/>
        <w:left w:val="none" w:sz="0" w:space="0" w:color="auto"/>
        <w:bottom w:val="none" w:sz="0" w:space="0" w:color="auto"/>
        <w:right w:val="none" w:sz="0" w:space="0" w:color="auto"/>
      </w:divBdr>
    </w:div>
    <w:div w:id="2088188694">
      <w:bodyDiv w:val="1"/>
      <w:marLeft w:val="0"/>
      <w:marRight w:val="0"/>
      <w:marTop w:val="0"/>
      <w:marBottom w:val="0"/>
      <w:divBdr>
        <w:top w:val="none" w:sz="0" w:space="0" w:color="auto"/>
        <w:left w:val="none" w:sz="0" w:space="0" w:color="auto"/>
        <w:bottom w:val="none" w:sz="0" w:space="0" w:color="auto"/>
        <w:right w:val="none" w:sz="0" w:space="0" w:color="auto"/>
      </w:divBdr>
      <w:divsChild>
        <w:div w:id="1971284032">
          <w:marLeft w:val="0"/>
          <w:marRight w:val="0"/>
          <w:marTop w:val="0"/>
          <w:marBottom w:val="0"/>
          <w:divBdr>
            <w:top w:val="none" w:sz="0" w:space="0" w:color="auto"/>
            <w:left w:val="none" w:sz="0" w:space="0" w:color="auto"/>
            <w:bottom w:val="none" w:sz="0" w:space="0" w:color="auto"/>
            <w:right w:val="none" w:sz="0" w:space="0" w:color="auto"/>
          </w:divBdr>
        </w:div>
        <w:div w:id="2134134027">
          <w:marLeft w:val="0"/>
          <w:marRight w:val="0"/>
          <w:marTop w:val="0"/>
          <w:marBottom w:val="0"/>
          <w:divBdr>
            <w:top w:val="none" w:sz="0" w:space="0" w:color="auto"/>
            <w:left w:val="none" w:sz="0" w:space="0" w:color="auto"/>
            <w:bottom w:val="none" w:sz="0" w:space="0" w:color="auto"/>
            <w:right w:val="none" w:sz="0" w:space="0" w:color="auto"/>
          </w:divBdr>
        </w:div>
        <w:div w:id="1247156724">
          <w:marLeft w:val="0"/>
          <w:marRight w:val="0"/>
          <w:marTop w:val="0"/>
          <w:marBottom w:val="0"/>
          <w:divBdr>
            <w:top w:val="none" w:sz="0" w:space="0" w:color="auto"/>
            <w:left w:val="none" w:sz="0" w:space="0" w:color="auto"/>
            <w:bottom w:val="none" w:sz="0" w:space="0" w:color="auto"/>
            <w:right w:val="none" w:sz="0" w:space="0" w:color="auto"/>
          </w:divBdr>
        </w:div>
        <w:div w:id="1161388444">
          <w:marLeft w:val="0"/>
          <w:marRight w:val="0"/>
          <w:marTop w:val="0"/>
          <w:marBottom w:val="0"/>
          <w:divBdr>
            <w:top w:val="none" w:sz="0" w:space="0" w:color="auto"/>
            <w:left w:val="none" w:sz="0" w:space="0" w:color="auto"/>
            <w:bottom w:val="none" w:sz="0" w:space="0" w:color="auto"/>
            <w:right w:val="none" w:sz="0" w:space="0" w:color="auto"/>
          </w:divBdr>
        </w:div>
        <w:div w:id="810289523">
          <w:marLeft w:val="0"/>
          <w:marRight w:val="0"/>
          <w:marTop w:val="0"/>
          <w:marBottom w:val="0"/>
          <w:divBdr>
            <w:top w:val="none" w:sz="0" w:space="0" w:color="auto"/>
            <w:left w:val="none" w:sz="0" w:space="0" w:color="auto"/>
            <w:bottom w:val="none" w:sz="0" w:space="0" w:color="auto"/>
            <w:right w:val="none" w:sz="0" w:space="0" w:color="auto"/>
          </w:divBdr>
        </w:div>
        <w:div w:id="67578930">
          <w:marLeft w:val="0"/>
          <w:marRight w:val="0"/>
          <w:marTop w:val="0"/>
          <w:marBottom w:val="0"/>
          <w:divBdr>
            <w:top w:val="none" w:sz="0" w:space="0" w:color="auto"/>
            <w:left w:val="none" w:sz="0" w:space="0" w:color="auto"/>
            <w:bottom w:val="none" w:sz="0" w:space="0" w:color="auto"/>
            <w:right w:val="none" w:sz="0" w:space="0" w:color="auto"/>
          </w:divBdr>
        </w:div>
        <w:div w:id="423764103">
          <w:marLeft w:val="0"/>
          <w:marRight w:val="0"/>
          <w:marTop w:val="0"/>
          <w:marBottom w:val="0"/>
          <w:divBdr>
            <w:top w:val="none" w:sz="0" w:space="0" w:color="auto"/>
            <w:left w:val="none" w:sz="0" w:space="0" w:color="auto"/>
            <w:bottom w:val="none" w:sz="0" w:space="0" w:color="auto"/>
            <w:right w:val="none" w:sz="0" w:space="0" w:color="auto"/>
          </w:divBdr>
        </w:div>
        <w:div w:id="2074768834">
          <w:marLeft w:val="0"/>
          <w:marRight w:val="0"/>
          <w:marTop w:val="0"/>
          <w:marBottom w:val="0"/>
          <w:divBdr>
            <w:top w:val="none" w:sz="0" w:space="0" w:color="auto"/>
            <w:left w:val="none" w:sz="0" w:space="0" w:color="auto"/>
            <w:bottom w:val="none" w:sz="0" w:space="0" w:color="auto"/>
            <w:right w:val="none" w:sz="0" w:space="0" w:color="auto"/>
          </w:divBdr>
        </w:div>
        <w:div w:id="1003431376">
          <w:marLeft w:val="0"/>
          <w:marRight w:val="0"/>
          <w:marTop w:val="0"/>
          <w:marBottom w:val="0"/>
          <w:divBdr>
            <w:top w:val="none" w:sz="0" w:space="0" w:color="auto"/>
            <w:left w:val="none" w:sz="0" w:space="0" w:color="auto"/>
            <w:bottom w:val="none" w:sz="0" w:space="0" w:color="auto"/>
            <w:right w:val="none" w:sz="0" w:space="0" w:color="auto"/>
          </w:divBdr>
        </w:div>
        <w:div w:id="1070663035">
          <w:marLeft w:val="0"/>
          <w:marRight w:val="0"/>
          <w:marTop w:val="0"/>
          <w:marBottom w:val="0"/>
          <w:divBdr>
            <w:top w:val="none" w:sz="0" w:space="0" w:color="auto"/>
            <w:left w:val="none" w:sz="0" w:space="0" w:color="auto"/>
            <w:bottom w:val="none" w:sz="0" w:space="0" w:color="auto"/>
            <w:right w:val="none" w:sz="0" w:space="0" w:color="auto"/>
          </w:divBdr>
        </w:div>
        <w:div w:id="1355231550">
          <w:marLeft w:val="0"/>
          <w:marRight w:val="0"/>
          <w:marTop w:val="0"/>
          <w:marBottom w:val="0"/>
          <w:divBdr>
            <w:top w:val="none" w:sz="0" w:space="0" w:color="auto"/>
            <w:left w:val="none" w:sz="0" w:space="0" w:color="auto"/>
            <w:bottom w:val="none" w:sz="0" w:space="0" w:color="auto"/>
            <w:right w:val="none" w:sz="0" w:space="0" w:color="auto"/>
          </w:divBdr>
        </w:div>
        <w:div w:id="665087487">
          <w:marLeft w:val="0"/>
          <w:marRight w:val="0"/>
          <w:marTop w:val="0"/>
          <w:marBottom w:val="0"/>
          <w:divBdr>
            <w:top w:val="none" w:sz="0" w:space="0" w:color="auto"/>
            <w:left w:val="none" w:sz="0" w:space="0" w:color="auto"/>
            <w:bottom w:val="none" w:sz="0" w:space="0" w:color="auto"/>
            <w:right w:val="none" w:sz="0" w:space="0" w:color="auto"/>
          </w:divBdr>
        </w:div>
        <w:div w:id="2035958028">
          <w:marLeft w:val="0"/>
          <w:marRight w:val="0"/>
          <w:marTop w:val="0"/>
          <w:marBottom w:val="0"/>
          <w:divBdr>
            <w:top w:val="none" w:sz="0" w:space="0" w:color="auto"/>
            <w:left w:val="none" w:sz="0" w:space="0" w:color="auto"/>
            <w:bottom w:val="none" w:sz="0" w:space="0" w:color="auto"/>
            <w:right w:val="none" w:sz="0" w:space="0" w:color="auto"/>
          </w:divBdr>
        </w:div>
        <w:div w:id="233854981">
          <w:marLeft w:val="0"/>
          <w:marRight w:val="0"/>
          <w:marTop w:val="0"/>
          <w:marBottom w:val="0"/>
          <w:divBdr>
            <w:top w:val="none" w:sz="0" w:space="0" w:color="auto"/>
            <w:left w:val="none" w:sz="0" w:space="0" w:color="auto"/>
            <w:bottom w:val="none" w:sz="0" w:space="0" w:color="auto"/>
            <w:right w:val="none" w:sz="0" w:space="0" w:color="auto"/>
          </w:divBdr>
        </w:div>
        <w:div w:id="1605961061">
          <w:marLeft w:val="0"/>
          <w:marRight w:val="0"/>
          <w:marTop w:val="0"/>
          <w:marBottom w:val="0"/>
          <w:divBdr>
            <w:top w:val="none" w:sz="0" w:space="0" w:color="auto"/>
            <w:left w:val="none" w:sz="0" w:space="0" w:color="auto"/>
            <w:bottom w:val="none" w:sz="0" w:space="0" w:color="auto"/>
            <w:right w:val="none" w:sz="0" w:space="0" w:color="auto"/>
          </w:divBdr>
        </w:div>
        <w:div w:id="270892528">
          <w:marLeft w:val="0"/>
          <w:marRight w:val="0"/>
          <w:marTop w:val="0"/>
          <w:marBottom w:val="0"/>
          <w:divBdr>
            <w:top w:val="none" w:sz="0" w:space="0" w:color="auto"/>
            <w:left w:val="none" w:sz="0" w:space="0" w:color="auto"/>
            <w:bottom w:val="none" w:sz="0" w:space="0" w:color="auto"/>
            <w:right w:val="none" w:sz="0" w:space="0" w:color="auto"/>
          </w:divBdr>
        </w:div>
        <w:div w:id="13774774">
          <w:marLeft w:val="0"/>
          <w:marRight w:val="0"/>
          <w:marTop w:val="0"/>
          <w:marBottom w:val="0"/>
          <w:divBdr>
            <w:top w:val="none" w:sz="0" w:space="0" w:color="auto"/>
            <w:left w:val="none" w:sz="0" w:space="0" w:color="auto"/>
            <w:bottom w:val="none" w:sz="0" w:space="0" w:color="auto"/>
            <w:right w:val="none" w:sz="0" w:space="0" w:color="auto"/>
          </w:divBdr>
        </w:div>
        <w:div w:id="2038653025">
          <w:marLeft w:val="0"/>
          <w:marRight w:val="0"/>
          <w:marTop w:val="0"/>
          <w:marBottom w:val="0"/>
          <w:divBdr>
            <w:top w:val="none" w:sz="0" w:space="0" w:color="auto"/>
            <w:left w:val="none" w:sz="0" w:space="0" w:color="auto"/>
            <w:bottom w:val="none" w:sz="0" w:space="0" w:color="auto"/>
            <w:right w:val="none" w:sz="0" w:space="0" w:color="auto"/>
          </w:divBdr>
        </w:div>
        <w:div w:id="2070375171">
          <w:marLeft w:val="0"/>
          <w:marRight w:val="0"/>
          <w:marTop w:val="0"/>
          <w:marBottom w:val="0"/>
          <w:divBdr>
            <w:top w:val="none" w:sz="0" w:space="0" w:color="auto"/>
            <w:left w:val="none" w:sz="0" w:space="0" w:color="auto"/>
            <w:bottom w:val="none" w:sz="0" w:space="0" w:color="auto"/>
            <w:right w:val="none" w:sz="0" w:space="0" w:color="auto"/>
          </w:divBdr>
        </w:div>
        <w:div w:id="20320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21ACE-66F4-491E-A576-15F92A21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6620</Words>
  <Characters>37738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2018-05-15T12:58:00Z</dcterms:created>
  <dcterms:modified xsi:type="dcterms:W3CDTF">2018-05-25T16:12:00Z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http://www.zotero.org/styles/elsevier-with-titles</vt:lpwstr>
  </property>
  <property fmtid="{D5CDD505-2E9C-101B-9397-08002B2CF9AE}" pid="11" name="Mendeley Recent Style Name 4_1">
    <vt:lpwstr>Elsevier (numeric, with titles)</vt:lpwstr>
  </property>
  <property fmtid="{D5CDD505-2E9C-101B-9397-08002B2CF9AE}" pid="12" name="Mendeley Recent Style Id 5_1">
    <vt:lpwstr>http://www.zotero.org/styles/elsevier-harvard</vt:lpwstr>
  </property>
  <property fmtid="{D5CDD505-2E9C-101B-9397-08002B2CF9AE}" pid="13" name="Mendeley Recent Style Name 5_1">
    <vt:lpwstr>Elsevier - Harvard (with titles)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42e124d5-b8b1-395d-ad72-45f83718dd4f</vt:lpwstr>
  </property>
  <property fmtid="{D5CDD505-2E9C-101B-9397-08002B2CF9AE}" pid="24" name="Mendeley Citation Style_1">
    <vt:lpwstr>http://www.zotero.org/styles/harvard-cite-them-right</vt:lpwstr>
  </property>
</Properties>
</file>